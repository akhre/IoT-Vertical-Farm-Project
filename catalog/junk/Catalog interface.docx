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0171" w14:textId="7A77D85D" w:rsidR="00CB6C9C" w:rsidRDefault="00727D7D" w:rsidP="002202DC">
      <w:pPr>
        <w:pStyle w:val="Title"/>
      </w:pPr>
      <w:bookmarkStart w:id="0" w:name="_Int_m6coyeNz"/>
      <w:r>
        <w:t>Catalog interface</w:t>
      </w:r>
      <w:bookmarkEnd w:id="0"/>
      <w:r w:rsidR="00812E65">
        <w:t xml:space="preserve"> for microservices</w:t>
      </w:r>
    </w:p>
    <w:p w14:paraId="3D7E7B49" w14:textId="4A737B30" w:rsidR="00BA1D1F" w:rsidRPr="00BA1D1F" w:rsidRDefault="00BA1D1F" w:rsidP="00BA1D1F">
      <w:pPr>
        <w:rPr>
          <w:color w:val="FF0000"/>
          <w:sz w:val="44"/>
          <w:szCs w:val="44"/>
        </w:rPr>
      </w:pPr>
      <w:r w:rsidRPr="00BA1D1F">
        <w:rPr>
          <w:color w:val="FF0000"/>
          <w:sz w:val="44"/>
          <w:szCs w:val="44"/>
        </w:rPr>
        <w:t>DO NOT CONSIDER THIS FILE</w:t>
      </w:r>
      <w:r>
        <w:rPr>
          <w:color w:val="FF0000"/>
          <w:sz w:val="44"/>
          <w:szCs w:val="44"/>
        </w:rPr>
        <w:t>, I have to re-do it.</w:t>
      </w:r>
    </w:p>
    <w:p w14:paraId="13FF9853" w14:textId="620A6939" w:rsidR="00727D7D" w:rsidRDefault="00727D7D" w:rsidP="00727D7D">
      <w:pPr>
        <w:pStyle w:val="Heading3"/>
      </w:pPr>
      <w:r>
        <w:t>GET</w:t>
      </w:r>
    </w:p>
    <w:p w14:paraId="573BE206" w14:textId="148CD70D" w:rsidR="00727D7D" w:rsidRDefault="00727D7D" w:rsidP="00727D7D">
      <w:r>
        <w:t xml:space="preserve">Get information from the catalog about the </w:t>
      </w:r>
      <w:commentRangeStart w:id="1"/>
      <w:r>
        <w:t>sensors</w:t>
      </w:r>
      <w:r w:rsidR="35A0305E">
        <w:t>’</w:t>
      </w:r>
      <w:r>
        <w:t xml:space="preserve"> measurements in the rooms</w:t>
      </w:r>
      <w:commentRangeEnd w:id="1"/>
      <w:r>
        <w:commentReference w:id="1"/>
      </w:r>
      <w:r>
        <w:t xml:space="preserve"> and optimal values for the dosing of nutrients for the soil, humidity, and temperature of each kind of plant.</w:t>
      </w:r>
    </w:p>
    <w:p w14:paraId="4CD69C86" w14:textId="2884096B" w:rsidR="005734C2" w:rsidRDefault="005734C2" w:rsidP="39FAE0F3">
      <w:pPr>
        <w:rPr>
          <w:highlight w:val="yellow"/>
        </w:rPr>
      </w:pPr>
      <w:r w:rsidRPr="39FAE0F3">
        <w:rPr>
          <w:highlight w:val="yellow"/>
        </w:rPr>
        <w:t xml:space="preserve">To simplify, the sensors on the catalog are updated all </w:t>
      </w:r>
      <w:r w:rsidR="0064414E" w:rsidRPr="39FAE0F3">
        <w:rPr>
          <w:highlight w:val="yellow"/>
        </w:rPr>
        <w:t>at the same time, so the timestamp will be one.</w:t>
      </w:r>
    </w:p>
    <w:p w14:paraId="018135C0" w14:textId="7B8E1767" w:rsidR="00727D7D" w:rsidRDefault="00727D7D" w:rsidP="00727D7D">
      <w:pPr>
        <w:pStyle w:val="ListParagraph"/>
        <w:numPr>
          <w:ilvl w:val="0"/>
          <w:numId w:val="1"/>
        </w:numPr>
        <w:rPr>
          <w:b/>
          <w:bCs/>
        </w:rPr>
      </w:pPr>
      <w:r w:rsidRPr="00727D7D">
        <w:rPr>
          <w:b/>
          <w:bCs/>
        </w:rPr>
        <w:t>Read single sensor value</w:t>
      </w:r>
      <w:r>
        <w:rPr>
          <w:b/>
          <w:bCs/>
        </w:rPr>
        <w:t xml:space="preserve"> on single shelf</w:t>
      </w:r>
      <w:r w:rsidR="00AF193A">
        <w:rPr>
          <w:b/>
          <w:bCs/>
        </w:rPr>
        <w:t>:</w:t>
      </w:r>
      <w:r>
        <w:rPr>
          <w:b/>
          <w:bCs/>
        </w:rPr>
        <w:t xml:space="preserve"> </w:t>
      </w:r>
      <w:r w:rsidR="00DD1A81">
        <w:rPr>
          <w:b/>
          <w:bCs/>
        </w:rPr>
        <w:t>rooms</w:t>
      </w:r>
      <w:r>
        <w:rPr>
          <w:b/>
          <w:bCs/>
        </w:rPr>
        <w:t>/roomID/towerID/shelfID/sensorName</w:t>
      </w:r>
    </w:p>
    <w:p w14:paraId="0EA823C1" w14:textId="77777777" w:rsidR="00727D7D" w:rsidRDefault="00727D7D" w:rsidP="00727D7D">
      <w:pPr>
        <w:pStyle w:val="ListParagraph"/>
      </w:pPr>
    </w:p>
    <w:p w14:paraId="28A3E464" w14:textId="3FC177DA" w:rsidR="00727D7D" w:rsidRDefault="00727D7D" w:rsidP="00727D7D">
      <w:pPr>
        <w:pStyle w:val="ListParagraph"/>
      </w:pPr>
      <w:r>
        <w:t xml:space="preserve">Example: </w:t>
      </w:r>
      <w:r w:rsidR="00DD1A81">
        <w:t>rooms</w:t>
      </w:r>
      <w:r>
        <w:t>/R1/T2/S4/</w:t>
      </w:r>
      <w:r w:rsidR="00A938F7">
        <w:t>pH</w:t>
      </w:r>
    </w:p>
    <w:p w14:paraId="08BE93B0" w14:textId="77777777" w:rsidR="00A938F7" w:rsidRDefault="00727D7D" w:rsidP="00727D7D">
      <w:pPr>
        <w:pStyle w:val="ListParagraph"/>
      </w:pPr>
      <w:r>
        <w:t xml:space="preserve">{ </w:t>
      </w:r>
    </w:p>
    <w:p w14:paraId="2E90024D" w14:textId="31CB2D06" w:rsidR="00A938F7" w:rsidRDefault="00A938F7" w:rsidP="00AD3E87">
      <w:pPr>
        <w:pStyle w:val="ListParagraph"/>
      </w:pPr>
      <w:r>
        <w:t xml:space="preserve">    </w:t>
      </w:r>
      <w:r w:rsidR="6F625862">
        <w:t>“</w:t>
      </w:r>
      <w:r w:rsidR="00AD3E87">
        <w:t>pH</w:t>
      </w:r>
      <w:r w:rsidR="0B7F0235">
        <w:t>”</w:t>
      </w:r>
      <w:r w:rsidR="00AD3E87">
        <w:t xml:space="preserve"> : 7</w:t>
      </w:r>
      <w:r w:rsidR="0064414E">
        <w:t xml:space="preserve"> # sensor value</w:t>
      </w:r>
    </w:p>
    <w:p w14:paraId="3DB6577B" w14:textId="23435DE6" w:rsidR="0064414E" w:rsidRDefault="0064414E" w:rsidP="00AD3E87">
      <w:pPr>
        <w:pStyle w:val="ListParagraph"/>
      </w:pPr>
      <w:r>
        <w:t xml:space="preserve">    </w:t>
      </w:r>
      <w:r w:rsidR="7F4E216E">
        <w:t>“</w:t>
      </w:r>
      <w:r>
        <w:t>t</w:t>
      </w:r>
      <w:r w:rsidR="13165228">
        <w:t>”</w:t>
      </w:r>
      <w:r>
        <w:t xml:space="preserve"> : </w:t>
      </w:r>
      <w:r w:rsidR="00E546F5">
        <w:t>1234</w:t>
      </w:r>
      <w:r w:rsidR="00FC3D83">
        <w:t xml:space="preserve"> </w:t>
      </w:r>
      <w:r>
        <w:t># timestamp</w:t>
      </w:r>
    </w:p>
    <w:p w14:paraId="53DF4505" w14:textId="73393F84" w:rsidR="00DB3DA1" w:rsidRDefault="00AD3E87" w:rsidP="00DB3DA1">
      <w:pPr>
        <w:pStyle w:val="ListParagraph"/>
      </w:pPr>
      <w:r>
        <w:t>}</w:t>
      </w:r>
    </w:p>
    <w:p w14:paraId="67C035EE" w14:textId="77777777" w:rsidR="00891AFD" w:rsidRDefault="00891AFD" w:rsidP="00AD3E87">
      <w:pPr>
        <w:pStyle w:val="ListParagraph"/>
      </w:pPr>
    </w:p>
    <w:p w14:paraId="11740CFF" w14:textId="7E6833D9" w:rsidR="00AD3E87" w:rsidRPr="00891AFD" w:rsidRDefault="00891AFD" w:rsidP="00891AF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Read the value of </w:t>
      </w:r>
      <w:r>
        <w:rPr>
          <w:b/>
          <w:bCs/>
          <w:u w:val="single"/>
        </w:rPr>
        <w:t>all</w:t>
      </w:r>
      <w:r>
        <w:rPr>
          <w:b/>
          <w:bCs/>
        </w:rPr>
        <w:t xml:space="preserve"> sensors on a shelf</w:t>
      </w:r>
      <w:r w:rsidR="00AF193A">
        <w:rPr>
          <w:b/>
          <w:bCs/>
        </w:rPr>
        <w:t>:</w:t>
      </w:r>
      <w:r>
        <w:rPr>
          <w:b/>
          <w:bCs/>
        </w:rPr>
        <w:t xml:space="preserve"> </w:t>
      </w:r>
      <w:r w:rsidR="00DD1A81">
        <w:rPr>
          <w:b/>
          <w:bCs/>
        </w:rPr>
        <w:t>rooms</w:t>
      </w:r>
      <w:r>
        <w:rPr>
          <w:b/>
          <w:bCs/>
        </w:rPr>
        <w:t>/roomID/towerID/shelfID/# or /roomID/towerID/shelfID/*</w:t>
      </w:r>
    </w:p>
    <w:p w14:paraId="61EA189D" w14:textId="77777777" w:rsidR="00891AFD" w:rsidRDefault="00891AFD" w:rsidP="00AA1BE2">
      <w:pPr>
        <w:pStyle w:val="ListParagraph"/>
        <w:rPr>
          <w:b/>
          <w:bCs/>
        </w:rPr>
      </w:pPr>
    </w:p>
    <w:p w14:paraId="0B4F496C" w14:textId="37254C1B" w:rsidR="00AA1BE2" w:rsidRDefault="00AA1BE2" w:rsidP="00AA1BE2">
      <w:pPr>
        <w:pStyle w:val="ListParagraph"/>
      </w:pPr>
      <w:r>
        <w:t xml:space="preserve">Example: </w:t>
      </w:r>
      <w:r w:rsidR="00DD1A81">
        <w:t>rooms</w:t>
      </w:r>
      <w:r>
        <w:t>/R1/T2/S4/#</w:t>
      </w:r>
    </w:p>
    <w:p w14:paraId="115455BF" w14:textId="1D5B23A0" w:rsidR="00FC3D83" w:rsidRDefault="00AA1BE2" w:rsidP="00A519EC">
      <w:pPr>
        <w:pStyle w:val="ListParagraph"/>
      </w:pPr>
      <w:r>
        <w:t>{</w:t>
      </w:r>
    </w:p>
    <w:p w14:paraId="0F392E3C" w14:textId="4534C8E7" w:rsidR="61C2E1E6" w:rsidRDefault="61C2E1E6" w:rsidP="253BE2A8">
      <w:pPr>
        <w:pStyle w:val="ListParagraph"/>
      </w:pPr>
      <w:r>
        <w:t xml:space="preserve">    "typeID ": "L",</w:t>
      </w:r>
    </w:p>
    <w:p w14:paraId="5CE31AF3" w14:textId="4BC6DBE4" w:rsidR="61C2E1E6" w:rsidRDefault="61C2E1E6" w:rsidP="00A91056">
      <w:pPr>
        <w:pStyle w:val="ListParagraph"/>
      </w:pPr>
      <w:r>
        <w:t xml:space="preserve">    "typeName ": "Lattuce",</w:t>
      </w:r>
    </w:p>
    <w:p w14:paraId="6370BA03" w14:textId="012B3122" w:rsidR="61C2E1E6" w:rsidRDefault="61C2E1E6" w:rsidP="00A91056">
      <w:pPr>
        <w:pStyle w:val="ListParagraph"/>
      </w:pPr>
      <w:r>
        <w:t xml:space="preserve">    "plantID ": "P1",</w:t>
      </w:r>
    </w:p>
    <w:p w14:paraId="26494623" w14:textId="4B6DF070" w:rsidR="61C2E1E6" w:rsidRDefault="61C2E1E6" w:rsidP="00A91056">
      <w:pPr>
        <w:pStyle w:val="ListParagraph"/>
      </w:pPr>
      <w:r>
        <w:t xml:space="preserve">    "plantName ": "Iceberg lattuce",</w:t>
      </w:r>
    </w:p>
    <w:p w14:paraId="7019CD2A" w14:textId="08EBCA32" w:rsidR="61C2E1E6" w:rsidRDefault="61C2E1E6" w:rsidP="00A91056">
      <w:pPr>
        <w:pStyle w:val="ListParagraph"/>
      </w:pPr>
      <w:r>
        <w:t xml:space="preserve">    "status ": "Seeding",</w:t>
      </w:r>
    </w:p>
    <w:p w14:paraId="329EE74E" w14:textId="41E8D882" w:rsidR="61C2E1E6" w:rsidRDefault="61C2E1E6" w:rsidP="00A91056">
      <w:pPr>
        <w:pStyle w:val="ListParagraph"/>
      </w:pPr>
      <w:r>
        <w:t xml:space="preserve">    "height ": 10,</w:t>
      </w:r>
    </w:p>
    <w:p w14:paraId="2FA8E249" w14:textId="765F45BF" w:rsidR="61C2E1E6" w:rsidRDefault="61C2E1E6" w:rsidP="00A91056">
      <w:pPr>
        <w:pStyle w:val="ListParagraph"/>
      </w:pPr>
      <w:r>
        <w:t xml:space="preserve">    "N": 0.98,</w:t>
      </w:r>
    </w:p>
    <w:p w14:paraId="3564C743" w14:textId="1426BBF9" w:rsidR="61C2E1E6" w:rsidRDefault="61C2E1E6" w:rsidP="00A91056">
      <w:pPr>
        <w:pStyle w:val="ListParagraph"/>
      </w:pPr>
      <w:r>
        <w:t xml:space="preserve">    "P"</w:t>
      </w:r>
      <w:r w:rsidR="00865BEE">
        <w:t xml:space="preserve"> </w:t>
      </w:r>
      <w:r>
        <w:t>: 2.16,</w:t>
      </w:r>
    </w:p>
    <w:p w14:paraId="40F06FFC" w14:textId="5C1CA044" w:rsidR="61C2E1E6" w:rsidRDefault="61C2E1E6" w:rsidP="00A91056">
      <w:pPr>
        <w:pStyle w:val="ListParagraph"/>
      </w:pPr>
      <w:r>
        <w:t xml:space="preserve">    "K"</w:t>
      </w:r>
      <w:r w:rsidR="00865BEE">
        <w:t xml:space="preserve"> </w:t>
      </w:r>
      <w:r>
        <w:t>: 1.02,</w:t>
      </w:r>
    </w:p>
    <w:p w14:paraId="59C98D1C" w14:textId="685817E8" w:rsidR="61C2E1E6" w:rsidRDefault="61C2E1E6" w:rsidP="00A91056">
      <w:pPr>
        <w:pStyle w:val="ListParagraph"/>
      </w:pPr>
      <w:r>
        <w:t xml:space="preserve">    "soilMoisture": 0.60,</w:t>
      </w:r>
    </w:p>
    <w:p w14:paraId="01E12B6A" w14:textId="66BFE3DB" w:rsidR="61C2E1E6" w:rsidRDefault="61C2E1E6" w:rsidP="00A91056">
      <w:pPr>
        <w:pStyle w:val="ListParagraph"/>
      </w:pPr>
      <w:r>
        <w:t xml:space="preserve">     "pH ": 6.5,</w:t>
      </w:r>
    </w:p>
    <w:p w14:paraId="1E950A83" w14:textId="210ADD39" w:rsidR="61C2E1E6" w:rsidRDefault="61C2E1E6" w:rsidP="00A91056">
      <w:pPr>
        <w:pStyle w:val="ListParagraph"/>
        <w:rPr>
          <w:del w:id="2" w:author="Porto  Diego" w:date="2024-03-01T13:10:00Z"/>
        </w:rPr>
      </w:pPr>
      <w:r>
        <w:t xml:space="preserve">    "t ": 1234</w:t>
      </w:r>
    </w:p>
    <w:p w14:paraId="3F82F91D" w14:textId="0305AC74" w:rsidR="00E546F5" w:rsidRDefault="00E546F5" w:rsidP="00E546F5">
      <w:pPr>
        <w:pStyle w:val="ListParagraph"/>
      </w:pPr>
      <w:r>
        <w:t>}</w:t>
      </w:r>
    </w:p>
    <w:p w14:paraId="4E6F79C8" w14:textId="77777777" w:rsidR="00E546F5" w:rsidRDefault="00E546F5" w:rsidP="00E546F5">
      <w:pPr>
        <w:pStyle w:val="ListParagraph"/>
      </w:pPr>
    </w:p>
    <w:p w14:paraId="68F91524" w14:textId="1CF7FC12" w:rsidR="00E546F5" w:rsidRPr="002A26C7" w:rsidRDefault="00E546F5" w:rsidP="00E546F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Read </w:t>
      </w:r>
      <w:r w:rsidRPr="002A26C7">
        <w:rPr>
          <w:b/>
          <w:bCs/>
          <w:u w:val="single"/>
        </w:rPr>
        <w:t>all</w:t>
      </w:r>
      <w:r>
        <w:rPr>
          <w:b/>
          <w:bCs/>
        </w:rPr>
        <w:t xml:space="preserve"> sensors of a tower</w:t>
      </w:r>
      <w:r w:rsidR="00AF193A">
        <w:rPr>
          <w:b/>
          <w:bCs/>
        </w:rPr>
        <w:t>:</w:t>
      </w:r>
      <w:r w:rsidR="002A26C7">
        <w:rPr>
          <w:b/>
          <w:bCs/>
        </w:rPr>
        <w:t xml:space="preserve"> </w:t>
      </w:r>
      <w:r w:rsidR="00131ED4">
        <w:rPr>
          <w:b/>
          <w:bCs/>
        </w:rPr>
        <w:t>rooms</w:t>
      </w:r>
      <w:r w:rsidR="002A26C7">
        <w:rPr>
          <w:b/>
          <w:bCs/>
        </w:rPr>
        <w:t>/roomID/towerID/#</w:t>
      </w:r>
    </w:p>
    <w:p w14:paraId="53BDEFB4" w14:textId="77777777" w:rsidR="002A26C7" w:rsidRDefault="002A26C7" w:rsidP="002A26C7">
      <w:pPr>
        <w:pStyle w:val="ListParagraph"/>
      </w:pPr>
    </w:p>
    <w:p w14:paraId="3C1E2777" w14:textId="6810E837" w:rsidR="002A26C7" w:rsidRDefault="002A26C7" w:rsidP="002A26C7">
      <w:pPr>
        <w:pStyle w:val="ListParagraph"/>
      </w:pPr>
      <w:r>
        <w:t xml:space="preserve">Example: </w:t>
      </w:r>
      <w:r w:rsidR="00131ED4">
        <w:t>rooms</w:t>
      </w:r>
      <w:r>
        <w:t>/R1/T2/#</w:t>
      </w:r>
    </w:p>
    <w:p w14:paraId="33648544" w14:textId="3259498F" w:rsidR="002A26C7" w:rsidRDefault="002A26C7" w:rsidP="002A26C7">
      <w:pPr>
        <w:pStyle w:val="ListParagraph"/>
      </w:pPr>
      <w:r>
        <w:t>{</w:t>
      </w:r>
    </w:p>
    <w:p w14:paraId="7844C640" w14:textId="60C06E0E" w:rsidR="002A26C7" w:rsidRDefault="002A26C7" w:rsidP="002A26C7">
      <w:pPr>
        <w:pStyle w:val="ListParagraph"/>
      </w:pPr>
      <w:r>
        <w:t xml:space="preserve">    </w:t>
      </w:r>
      <w:r w:rsidR="00537EAC">
        <w:t>“</w:t>
      </w:r>
      <w:r>
        <w:t>shel</w:t>
      </w:r>
      <w:r w:rsidR="006E6D19">
        <w:t>ves</w:t>
      </w:r>
      <w:r w:rsidR="00537EAC">
        <w:t>”</w:t>
      </w:r>
      <w:r>
        <w:t xml:space="preserve"> : [</w:t>
      </w:r>
    </w:p>
    <w:p w14:paraId="586D0091" w14:textId="299711ED" w:rsidR="002A26C7" w:rsidRDefault="002A26C7" w:rsidP="002A26C7">
      <w:pPr>
        <w:pStyle w:val="ListParagraph"/>
      </w:pPr>
      <w:r>
        <w:t xml:space="preserve">        </w:t>
      </w:r>
      <w:r w:rsidR="00976F50">
        <w:t>{</w:t>
      </w:r>
      <w:r w:rsidR="00A24797">
        <w:tab/>
      </w:r>
    </w:p>
    <w:p w14:paraId="06443BAD" w14:textId="22044A04" w:rsidR="00A24797" w:rsidRDefault="00A24797" w:rsidP="002A26C7">
      <w:pPr>
        <w:pStyle w:val="ListParagraph"/>
      </w:pPr>
      <w:r>
        <w:tab/>
      </w:r>
      <w:r w:rsidR="00537EAC">
        <w:t>“</w:t>
      </w:r>
      <w:r>
        <w:t>shelfID</w:t>
      </w:r>
      <w:r w:rsidR="00537EAC">
        <w:t>”</w:t>
      </w:r>
      <w:r>
        <w:t xml:space="preserve"> :  </w:t>
      </w:r>
      <w:r w:rsidR="00537EAC">
        <w:t>“</w:t>
      </w:r>
      <w:r>
        <w:t>S1</w:t>
      </w:r>
      <w:r w:rsidR="00537EAC">
        <w:t>”</w:t>
      </w:r>
      <w:r>
        <w:t>,</w:t>
      </w:r>
    </w:p>
    <w:p w14:paraId="332C0EC8" w14:textId="704E274C" w:rsidR="00C46658" w:rsidRDefault="00C46658" w:rsidP="002A26C7">
      <w:pPr>
        <w:pStyle w:val="ListParagraph"/>
      </w:pPr>
      <w:r>
        <w:tab/>
      </w:r>
      <w:r w:rsidR="00537EAC">
        <w:t>“</w:t>
      </w:r>
      <w:r>
        <w:t>typeName</w:t>
      </w:r>
      <w:r w:rsidR="00537EAC">
        <w:t>”</w:t>
      </w:r>
      <w:r>
        <w:t xml:space="preserve"> : </w:t>
      </w:r>
      <w:r w:rsidR="00537EAC">
        <w:t>“</w:t>
      </w:r>
      <w:r>
        <w:t>Lattuce</w:t>
      </w:r>
      <w:r w:rsidR="00537EAC">
        <w:t>”</w:t>
      </w:r>
      <w:r>
        <w:t>,</w:t>
      </w:r>
    </w:p>
    <w:p w14:paraId="4F2237C2" w14:textId="679BFF1E" w:rsidR="00C46658" w:rsidRDefault="00C46658" w:rsidP="002A26C7">
      <w:pPr>
        <w:pStyle w:val="ListParagraph"/>
      </w:pPr>
      <w:r>
        <w:lastRenderedPageBreak/>
        <w:tab/>
      </w:r>
      <w:r w:rsidR="00537EAC">
        <w:t>“</w:t>
      </w:r>
      <w:r>
        <w:t>typeID</w:t>
      </w:r>
      <w:r w:rsidR="00537EAC">
        <w:t>”</w:t>
      </w:r>
      <w:r>
        <w:t xml:space="preserve"> : </w:t>
      </w:r>
      <w:r w:rsidR="00537EAC">
        <w:t>“</w:t>
      </w:r>
      <w:r>
        <w:t>L</w:t>
      </w:r>
      <w:r w:rsidR="00537EAC">
        <w:t>”</w:t>
      </w:r>
      <w:r>
        <w:t>,</w:t>
      </w:r>
    </w:p>
    <w:p w14:paraId="7FE15AEF" w14:textId="2B97B5B0" w:rsidR="00C9485C" w:rsidRDefault="00C9485C" w:rsidP="002A26C7">
      <w:pPr>
        <w:pStyle w:val="ListParagraph"/>
      </w:pPr>
      <w:r>
        <w:t xml:space="preserve">   </w:t>
      </w:r>
      <w:r>
        <w:tab/>
      </w:r>
      <w:r w:rsidR="00537EAC">
        <w:t>“</w:t>
      </w:r>
      <w:r>
        <w:t>plantID</w:t>
      </w:r>
      <w:r w:rsidR="00537EAC">
        <w:t>”</w:t>
      </w:r>
      <w:r>
        <w:t xml:space="preserve"> : </w:t>
      </w:r>
      <w:r w:rsidR="00537EAC">
        <w:t>“</w:t>
      </w:r>
      <w:r w:rsidR="00C06C6D">
        <w:t>P1</w:t>
      </w:r>
      <w:r w:rsidR="00537EAC">
        <w:t>”</w:t>
      </w:r>
      <w:r w:rsidR="00C06C6D">
        <w:t>,</w:t>
      </w:r>
    </w:p>
    <w:p w14:paraId="3679547F" w14:textId="79AAE733" w:rsidR="00C06C6D" w:rsidRDefault="00C06C6D" w:rsidP="002A26C7">
      <w:pPr>
        <w:pStyle w:val="ListParagraph"/>
      </w:pPr>
      <w:r>
        <w:tab/>
      </w:r>
      <w:r w:rsidR="00537EAC">
        <w:t>“</w:t>
      </w:r>
      <w:r>
        <w:t>plantName</w:t>
      </w:r>
      <w:r w:rsidR="00537EAC">
        <w:t>”</w:t>
      </w:r>
      <w:r>
        <w:t xml:space="preserve"> : </w:t>
      </w:r>
      <w:r w:rsidR="00537EAC">
        <w:t>“</w:t>
      </w:r>
      <w:r>
        <w:t>Iceberg lattuce</w:t>
      </w:r>
      <w:r w:rsidR="00537EAC">
        <w:t>”</w:t>
      </w:r>
      <w:r>
        <w:t>,</w:t>
      </w:r>
    </w:p>
    <w:p w14:paraId="3DE2E48C" w14:textId="22EA8F64" w:rsidR="00A24797" w:rsidRDefault="00A24797" w:rsidP="002A26C7">
      <w:pPr>
        <w:pStyle w:val="ListParagraph"/>
      </w:pPr>
      <w:r>
        <w:tab/>
      </w:r>
      <w:r w:rsidR="00537EAC">
        <w:t>“</w:t>
      </w:r>
      <w:r>
        <w:t>sensors</w:t>
      </w:r>
      <w:r w:rsidR="00537EAC">
        <w:t>”</w:t>
      </w:r>
      <w:r>
        <w:t xml:space="preserve"> : [</w:t>
      </w:r>
    </w:p>
    <w:p w14:paraId="400FE1B8" w14:textId="31153876" w:rsidR="007D6DAB" w:rsidRDefault="00A24797" w:rsidP="007D6DAB">
      <w:pPr>
        <w:pStyle w:val="ListParagraph"/>
        <w:ind w:firstLine="720"/>
      </w:pPr>
      <w:r>
        <w:t xml:space="preserve">     </w:t>
      </w:r>
      <w:r w:rsidR="00537EAC">
        <w:t>“</w:t>
      </w:r>
      <w:r w:rsidR="007D6DAB">
        <w:t>status</w:t>
      </w:r>
      <w:r w:rsidR="00537EAC">
        <w:t>”</w:t>
      </w:r>
      <w:r w:rsidR="007D6DAB">
        <w:t xml:space="preserve"> : </w:t>
      </w:r>
      <w:r w:rsidR="00537EAC">
        <w:t>“</w:t>
      </w:r>
      <w:r w:rsidR="007D6DAB">
        <w:t>Seeding</w:t>
      </w:r>
      <w:r w:rsidR="00537EAC">
        <w:t>”</w:t>
      </w:r>
      <w:r w:rsidR="007D6DAB">
        <w:t>,</w:t>
      </w:r>
    </w:p>
    <w:p w14:paraId="3C53183A" w14:textId="2DD54A83" w:rsidR="007D6DAB" w:rsidRDefault="00A24797" w:rsidP="007D6DAB">
      <w:pPr>
        <w:pStyle w:val="ListParagraph"/>
        <w:ind w:firstLine="720"/>
      </w:pPr>
      <w:r>
        <w:t xml:space="preserve">      </w:t>
      </w:r>
      <w:r w:rsidR="00537EAC">
        <w:t>“</w:t>
      </w:r>
      <w:r w:rsidR="007D6DAB">
        <w:t>height</w:t>
      </w:r>
      <w:r w:rsidR="00537EAC">
        <w:t>”</w:t>
      </w:r>
      <w:r w:rsidR="007D6DAB">
        <w:t xml:space="preserve"> :  10,</w:t>
      </w:r>
    </w:p>
    <w:p w14:paraId="5AD52E61" w14:textId="291F97D6" w:rsidR="007D6DAB" w:rsidRDefault="00A24797" w:rsidP="007D6DAB">
      <w:pPr>
        <w:pStyle w:val="ListParagraph"/>
        <w:ind w:firstLine="720"/>
      </w:pPr>
      <w:r>
        <w:t xml:space="preserve">      </w:t>
      </w:r>
      <w:r w:rsidR="00537EAC">
        <w:t>“</w:t>
      </w:r>
      <w:r w:rsidR="007D6DAB">
        <w:t>N</w:t>
      </w:r>
      <w:r w:rsidR="00537EAC">
        <w:t>”</w:t>
      </w:r>
      <w:r w:rsidR="007D6DAB">
        <w:t xml:space="preserve"> : 0.98,</w:t>
      </w:r>
    </w:p>
    <w:p w14:paraId="3F6119C1" w14:textId="5059751E" w:rsidR="007D6DAB" w:rsidRDefault="00A24797" w:rsidP="007D6DAB">
      <w:pPr>
        <w:pStyle w:val="ListParagraph"/>
        <w:ind w:firstLine="720"/>
      </w:pPr>
      <w:r>
        <w:t xml:space="preserve">      </w:t>
      </w:r>
      <w:r w:rsidR="00537EAC">
        <w:t>“</w:t>
      </w:r>
      <w:r w:rsidR="007D6DAB">
        <w:t>P</w:t>
      </w:r>
      <w:r w:rsidR="00537EAC">
        <w:t>”</w:t>
      </w:r>
      <w:r w:rsidR="007D6DAB">
        <w:t xml:space="preserve"> : 2.16,</w:t>
      </w:r>
    </w:p>
    <w:p w14:paraId="0B25C4C7" w14:textId="7D477965" w:rsidR="007D6DAB" w:rsidRDefault="00A24797" w:rsidP="007D6DAB">
      <w:pPr>
        <w:pStyle w:val="ListParagraph"/>
        <w:ind w:firstLine="720"/>
      </w:pPr>
      <w:r>
        <w:t xml:space="preserve">      </w:t>
      </w:r>
      <w:r w:rsidR="00537EAC">
        <w:t>“</w:t>
      </w:r>
      <w:r w:rsidR="007D6DAB">
        <w:t>K</w:t>
      </w:r>
      <w:r w:rsidR="00537EAC">
        <w:t>”</w:t>
      </w:r>
      <w:r w:rsidR="007D6DAB">
        <w:t xml:space="preserve"> : 1.02,</w:t>
      </w:r>
    </w:p>
    <w:p w14:paraId="42FABA98" w14:textId="44FACD9E" w:rsidR="007D6DAB" w:rsidRDefault="00A24797" w:rsidP="007D6DAB">
      <w:pPr>
        <w:pStyle w:val="ListParagraph"/>
        <w:ind w:firstLine="720"/>
      </w:pPr>
      <w:r>
        <w:t xml:space="preserve">      </w:t>
      </w:r>
      <w:r w:rsidR="00537EAC">
        <w:t>“</w:t>
      </w:r>
      <w:r w:rsidR="007D6DAB">
        <w:t>soilMoisture</w:t>
      </w:r>
      <w:r w:rsidR="00537EAC">
        <w:t>”</w:t>
      </w:r>
      <w:r w:rsidR="007D6DAB">
        <w:t xml:space="preserve"> : 0.60, # 60%</w:t>
      </w:r>
    </w:p>
    <w:p w14:paraId="27D52AD1" w14:textId="1483E40A" w:rsidR="007D6DAB" w:rsidRDefault="00A24797" w:rsidP="007D6DAB">
      <w:pPr>
        <w:pStyle w:val="ListParagraph"/>
        <w:ind w:firstLine="720"/>
      </w:pPr>
      <w:r>
        <w:t xml:space="preserve">      </w:t>
      </w:r>
      <w:r w:rsidR="00537EAC">
        <w:t>“</w:t>
      </w:r>
      <w:r w:rsidR="007D6DAB">
        <w:t>pH</w:t>
      </w:r>
      <w:r w:rsidR="00537EAC">
        <w:t>”</w:t>
      </w:r>
      <w:r w:rsidR="007D6DAB">
        <w:t xml:space="preserve"> : 6.5,</w:t>
      </w:r>
    </w:p>
    <w:p w14:paraId="37D86659" w14:textId="5222687E" w:rsidR="007D6DAB" w:rsidRDefault="009E59D0" w:rsidP="007D6DAB">
      <w:pPr>
        <w:pStyle w:val="ListParagraph"/>
        <w:ind w:firstLine="720"/>
      </w:pPr>
      <w:r>
        <w:t xml:space="preserve">      </w:t>
      </w:r>
      <w:r w:rsidR="00537EAC">
        <w:t>“</w:t>
      </w:r>
      <w:r w:rsidR="007D6DAB">
        <w:t>t</w:t>
      </w:r>
      <w:r w:rsidR="00537EAC">
        <w:t>”</w:t>
      </w:r>
      <w:r w:rsidR="007D6DAB">
        <w:t xml:space="preserve"> : 1234</w:t>
      </w:r>
    </w:p>
    <w:p w14:paraId="10FF45F7" w14:textId="1242011C" w:rsidR="009E59D0" w:rsidRDefault="009E59D0" w:rsidP="00456477">
      <w:pPr>
        <w:pStyle w:val="ListParagraph"/>
        <w:ind w:firstLine="720"/>
      </w:pPr>
      <w:r>
        <w:t>]</w:t>
      </w:r>
    </w:p>
    <w:p w14:paraId="35F8BD88" w14:textId="41670499" w:rsidR="00456477" w:rsidRDefault="00456477" w:rsidP="00456477">
      <w:pPr>
        <w:pStyle w:val="ListParagraph"/>
      </w:pPr>
      <w:r>
        <w:t xml:space="preserve">        }</w:t>
      </w:r>
      <w:r w:rsidR="00442162">
        <w:t>,</w:t>
      </w:r>
    </w:p>
    <w:p w14:paraId="6396D0AF" w14:textId="77777777" w:rsidR="005D2846" w:rsidRDefault="005D2846" w:rsidP="005D2846">
      <w:pPr>
        <w:pStyle w:val="ListParagraph"/>
      </w:pPr>
      <w:r>
        <w:t xml:space="preserve">        {</w:t>
      </w:r>
      <w:r>
        <w:tab/>
      </w:r>
    </w:p>
    <w:p w14:paraId="2BD0B82C" w14:textId="3458CFFB" w:rsidR="005D2846" w:rsidRDefault="005D2846" w:rsidP="005D2846">
      <w:pPr>
        <w:pStyle w:val="ListParagraph"/>
      </w:pPr>
      <w:r>
        <w:tab/>
      </w:r>
      <w:r w:rsidR="00537EAC">
        <w:t>“</w:t>
      </w:r>
      <w:r>
        <w:t>shelfID</w:t>
      </w:r>
      <w:r w:rsidR="00537EAC">
        <w:t>”</w:t>
      </w:r>
      <w:r>
        <w:t xml:space="preserve"> :  </w:t>
      </w:r>
      <w:r w:rsidR="00537EAC">
        <w:t>“</w:t>
      </w:r>
      <w:r>
        <w:t>S2</w:t>
      </w:r>
      <w:r w:rsidR="00537EAC">
        <w:t>”</w:t>
      </w:r>
      <w:r>
        <w:t>,</w:t>
      </w:r>
    </w:p>
    <w:p w14:paraId="0F903796" w14:textId="4F042A5A" w:rsidR="005D2846" w:rsidRDefault="005D2846" w:rsidP="00C06C6D">
      <w:pPr>
        <w:pStyle w:val="ListParagraph"/>
      </w:pPr>
      <w:r>
        <w:tab/>
      </w:r>
      <w:r w:rsidR="00C06C6D">
        <w:t>…</w:t>
      </w:r>
    </w:p>
    <w:p w14:paraId="2AB12B11" w14:textId="5883552A" w:rsidR="005D2846" w:rsidRDefault="005D2846" w:rsidP="005D2846">
      <w:pPr>
        <w:pStyle w:val="ListParagraph"/>
      </w:pPr>
      <w:r>
        <w:t xml:space="preserve">        }</w:t>
      </w:r>
      <w:r w:rsidR="00442162">
        <w:t>,</w:t>
      </w:r>
    </w:p>
    <w:p w14:paraId="1335536E" w14:textId="77777777" w:rsidR="005D2846" w:rsidRDefault="005D2846" w:rsidP="005D2846">
      <w:pPr>
        <w:pStyle w:val="ListParagraph"/>
      </w:pPr>
      <w:r>
        <w:t xml:space="preserve">        {</w:t>
      </w:r>
      <w:r>
        <w:tab/>
      </w:r>
    </w:p>
    <w:p w14:paraId="7FCE55FC" w14:textId="5C463295" w:rsidR="005D2846" w:rsidRDefault="005D2846" w:rsidP="005D2846">
      <w:pPr>
        <w:pStyle w:val="ListParagraph"/>
      </w:pPr>
      <w:r>
        <w:tab/>
      </w:r>
      <w:r w:rsidR="00537EAC">
        <w:t>“</w:t>
      </w:r>
      <w:r>
        <w:t>shelfID</w:t>
      </w:r>
      <w:r w:rsidR="00537EAC">
        <w:t>”</w:t>
      </w:r>
      <w:r>
        <w:t xml:space="preserve"> :  </w:t>
      </w:r>
      <w:r w:rsidR="00537EAC">
        <w:t>“</w:t>
      </w:r>
      <w:r>
        <w:t>S3</w:t>
      </w:r>
      <w:r w:rsidR="00537EAC">
        <w:t>”</w:t>
      </w:r>
      <w:r>
        <w:t>,</w:t>
      </w:r>
    </w:p>
    <w:p w14:paraId="73428A91" w14:textId="0454934F" w:rsidR="005D2846" w:rsidRDefault="005D2846" w:rsidP="00C06C6D">
      <w:pPr>
        <w:pStyle w:val="ListParagraph"/>
      </w:pPr>
      <w:r>
        <w:tab/>
      </w:r>
      <w:r w:rsidR="00C06C6D">
        <w:t>…</w:t>
      </w:r>
    </w:p>
    <w:p w14:paraId="5ACAE3EC" w14:textId="77777777" w:rsidR="005D2846" w:rsidRDefault="005D2846" w:rsidP="005D2846">
      <w:pPr>
        <w:pStyle w:val="ListParagraph"/>
      </w:pPr>
      <w:r>
        <w:t xml:space="preserve">        }</w:t>
      </w:r>
    </w:p>
    <w:p w14:paraId="182AA7B5" w14:textId="37708CEB" w:rsidR="005D2846" w:rsidRDefault="005D2846" w:rsidP="005D2846">
      <w:pPr>
        <w:pStyle w:val="ListParagraph"/>
      </w:pPr>
      <w:r>
        <w:t>}</w:t>
      </w:r>
    </w:p>
    <w:p w14:paraId="4F2609AB" w14:textId="77777777" w:rsidR="00352C3F" w:rsidRDefault="00352C3F" w:rsidP="005D2846">
      <w:pPr>
        <w:pStyle w:val="ListParagraph"/>
      </w:pPr>
    </w:p>
    <w:p w14:paraId="12B2209B" w14:textId="6ACCD51F" w:rsidR="00352C3F" w:rsidRPr="00720E3D" w:rsidRDefault="00352C3F" w:rsidP="00352C3F">
      <w:pPr>
        <w:pStyle w:val="ListParagraph"/>
        <w:numPr>
          <w:ilvl w:val="0"/>
          <w:numId w:val="1"/>
        </w:numPr>
      </w:pPr>
      <w:r>
        <w:rPr>
          <w:b/>
          <w:bCs/>
        </w:rPr>
        <w:t>Read all sensor of one type in room</w:t>
      </w:r>
      <w:r w:rsidR="00D16108">
        <w:rPr>
          <w:b/>
          <w:bCs/>
        </w:rPr>
        <w:t>:</w:t>
      </w:r>
      <w:r>
        <w:rPr>
          <w:b/>
          <w:bCs/>
        </w:rPr>
        <w:t xml:space="preserve"> </w:t>
      </w:r>
      <w:r w:rsidR="00131ED4">
        <w:rPr>
          <w:b/>
          <w:bCs/>
        </w:rPr>
        <w:t>rooms</w:t>
      </w:r>
      <w:r>
        <w:rPr>
          <w:b/>
          <w:bCs/>
        </w:rPr>
        <w:t>/R1/</w:t>
      </w:r>
      <w:r w:rsidR="00720E3D">
        <w:rPr>
          <w:b/>
          <w:bCs/>
        </w:rPr>
        <w:t xml:space="preserve">#/#/sensorName or </w:t>
      </w:r>
      <w:r w:rsidR="00131ED4">
        <w:rPr>
          <w:b/>
          <w:bCs/>
        </w:rPr>
        <w:t>rooms/</w:t>
      </w:r>
      <w:r w:rsidR="00720E3D">
        <w:rPr>
          <w:b/>
          <w:bCs/>
        </w:rPr>
        <w:t>R1/roomSensorName</w:t>
      </w:r>
    </w:p>
    <w:p w14:paraId="2E03529D" w14:textId="77777777" w:rsidR="00720E3D" w:rsidRDefault="00720E3D" w:rsidP="00720E3D">
      <w:pPr>
        <w:pStyle w:val="ListParagraph"/>
        <w:rPr>
          <w:b/>
          <w:bCs/>
        </w:rPr>
      </w:pPr>
    </w:p>
    <w:p w14:paraId="1F7748CD" w14:textId="300F8202" w:rsidR="00720E3D" w:rsidRDefault="00720E3D" w:rsidP="00720E3D">
      <w:pPr>
        <w:pStyle w:val="ListParagraph"/>
      </w:pPr>
      <w:r>
        <w:t xml:space="preserve">Example: </w:t>
      </w:r>
      <w:r w:rsidR="00131ED4">
        <w:t>rooms</w:t>
      </w:r>
      <w:r>
        <w:t>/</w:t>
      </w:r>
      <w:r w:rsidR="00672692">
        <w:t>R1/#/#/pH</w:t>
      </w:r>
    </w:p>
    <w:p w14:paraId="3936E4AA" w14:textId="09EF2461" w:rsidR="00672692" w:rsidRDefault="00672692" w:rsidP="00720E3D">
      <w:pPr>
        <w:pStyle w:val="ListParagraph"/>
      </w:pPr>
      <w:r>
        <w:t>{</w:t>
      </w:r>
    </w:p>
    <w:p w14:paraId="3529CFB5" w14:textId="0038378F" w:rsidR="00672692" w:rsidRDefault="00672692" w:rsidP="00720E3D">
      <w:pPr>
        <w:pStyle w:val="ListParagraph"/>
      </w:pPr>
      <w:r>
        <w:t xml:space="preserve">    </w:t>
      </w:r>
      <w:r w:rsidR="00537EAC">
        <w:t>“</w:t>
      </w:r>
      <w:r w:rsidR="00DA1CF5">
        <w:t>towers</w:t>
      </w:r>
      <w:r w:rsidR="00537EAC">
        <w:t>”</w:t>
      </w:r>
      <w:r w:rsidR="00DA1CF5">
        <w:t xml:space="preserve"> : [</w:t>
      </w:r>
    </w:p>
    <w:p w14:paraId="4CAF3241" w14:textId="77777777" w:rsidR="00AE626E" w:rsidRDefault="00DA1CF5" w:rsidP="00AE626E">
      <w:pPr>
        <w:pStyle w:val="ListParagraph"/>
      </w:pPr>
      <w:r>
        <w:t xml:space="preserve">        </w:t>
      </w:r>
      <w:r w:rsidR="00AE626E">
        <w:t>{</w:t>
      </w:r>
    </w:p>
    <w:p w14:paraId="1F81FF4F" w14:textId="21C269A5" w:rsidR="00DA1CF5" w:rsidRDefault="00537EAC" w:rsidP="00AE626E">
      <w:pPr>
        <w:pStyle w:val="ListParagraph"/>
        <w:ind w:firstLine="720"/>
      </w:pPr>
      <w:r>
        <w:t>“</w:t>
      </w:r>
      <w:r w:rsidR="00DA1CF5">
        <w:t>towerID</w:t>
      </w:r>
      <w:r>
        <w:t>”</w:t>
      </w:r>
      <w:r w:rsidR="00DA1CF5">
        <w:t xml:space="preserve"> : </w:t>
      </w:r>
      <w:r>
        <w:t>“</w:t>
      </w:r>
      <w:r w:rsidR="00724944">
        <w:t>T1</w:t>
      </w:r>
      <w:r>
        <w:t>”</w:t>
      </w:r>
      <w:r w:rsidR="00724944">
        <w:t>,</w:t>
      </w:r>
    </w:p>
    <w:p w14:paraId="25A533F3" w14:textId="1C9E2D51" w:rsidR="00724944" w:rsidRDefault="00724944" w:rsidP="00720E3D">
      <w:pPr>
        <w:pStyle w:val="ListParagraph"/>
      </w:pPr>
      <w:r>
        <w:t xml:space="preserve">        </w:t>
      </w:r>
      <w:r w:rsidR="00AE626E">
        <w:t xml:space="preserve">       </w:t>
      </w:r>
      <w:r w:rsidR="00537EAC">
        <w:t>“</w:t>
      </w:r>
      <w:r>
        <w:t>shel</w:t>
      </w:r>
      <w:r w:rsidR="006E6D19">
        <w:t>ves</w:t>
      </w:r>
      <w:r w:rsidR="00537EAC">
        <w:t>”</w:t>
      </w:r>
      <w:r>
        <w:t xml:space="preserve"> : [</w:t>
      </w:r>
    </w:p>
    <w:p w14:paraId="338A0903" w14:textId="0F433D13" w:rsidR="00724944" w:rsidRDefault="00724944" w:rsidP="00720E3D">
      <w:pPr>
        <w:pStyle w:val="ListParagraph"/>
      </w:pPr>
      <w:r>
        <w:tab/>
      </w:r>
      <w:r w:rsidR="00AE626E">
        <w:t xml:space="preserve">     </w:t>
      </w:r>
      <w:r w:rsidR="00D32C51">
        <w:t>{</w:t>
      </w:r>
    </w:p>
    <w:p w14:paraId="123454D9" w14:textId="5F98107A" w:rsidR="00D32C51" w:rsidRDefault="00D32C51" w:rsidP="00720E3D">
      <w:pPr>
        <w:pStyle w:val="ListParagraph"/>
      </w:pPr>
      <w:r>
        <w:tab/>
        <w:t xml:space="preserve">    </w:t>
      </w:r>
      <w:r w:rsidR="00AE626E">
        <w:t xml:space="preserve">     </w:t>
      </w:r>
      <w:r w:rsidR="00537EAC">
        <w:t>“</w:t>
      </w:r>
      <w:r>
        <w:t>shelfID</w:t>
      </w:r>
      <w:r w:rsidR="00537EAC">
        <w:t>”</w:t>
      </w:r>
      <w:r>
        <w:t xml:space="preserve"> : </w:t>
      </w:r>
      <w:r w:rsidR="00537EAC">
        <w:t>“</w:t>
      </w:r>
      <w:r>
        <w:t>S1</w:t>
      </w:r>
      <w:r w:rsidR="00537EAC">
        <w:t>”</w:t>
      </w:r>
      <w:r w:rsidR="00653FD3">
        <w:t>,</w:t>
      </w:r>
    </w:p>
    <w:p w14:paraId="621605EF" w14:textId="1E33E886" w:rsidR="00D32C51" w:rsidRDefault="00D32C51" w:rsidP="00720E3D">
      <w:pPr>
        <w:pStyle w:val="ListParagraph"/>
      </w:pPr>
      <w:r>
        <w:tab/>
        <w:t xml:space="preserve">    </w:t>
      </w:r>
      <w:r w:rsidR="00AE626E">
        <w:t xml:space="preserve">     </w:t>
      </w:r>
      <w:r w:rsidR="00537EAC">
        <w:t>“</w:t>
      </w:r>
      <w:r>
        <w:t>pH</w:t>
      </w:r>
      <w:r w:rsidR="00537EAC">
        <w:t>”</w:t>
      </w:r>
      <w:r>
        <w:t xml:space="preserve"> : 7.0</w:t>
      </w:r>
      <w:r w:rsidR="00653FD3">
        <w:t>,</w:t>
      </w:r>
    </w:p>
    <w:p w14:paraId="18F59A66" w14:textId="4FE41B00" w:rsidR="00D32C51" w:rsidRDefault="00D32C51" w:rsidP="00720E3D">
      <w:pPr>
        <w:pStyle w:val="ListParagraph"/>
      </w:pPr>
      <w:r>
        <w:tab/>
        <w:t xml:space="preserve">    </w:t>
      </w:r>
      <w:r w:rsidR="00AE626E">
        <w:t xml:space="preserve">     </w:t>
      </w:r>
      <w:r w:rsidR="00537EAC">
        <w:t>“</w:t>
      </w:r>
      <w:r>
        <w:t>t</w:t>
      </w:r>
      <w:r w:rsidR="00537EAC">
        <w:t>”</w:t>
      </w:r>
      <w:r>
        <w:t xml:space="preserve"> : 1234</w:t>
      </w:r>
    </w:p>
    <w:p w14:paraId="7607D0D4" w14:textId="1965BEE5" w:rsidR="00653FD3" w:rsidRDefault="00653FD3" w:rsidP="00653FD3">
      <w:pPr>
        <w:pStyle w:val="ListParagraph"/>
      </w:pPr>
      <w:r>
        <w:tab/>
      </w:r>
      <w:r w:rsidR="00AE626E">
        <w:t xml:space="preserve">     </w:t>
      </w:r>
      <w:r>
        <w:t>}</w:t>
      </w:r>
    </w:p>
    <w:p w14:paraId="0D98CCB5" w14:textId="6F5927A9" w:rsidR="00653FD3" w:rsidRDefault="00653FD3" w:rsidP="00653FD3">
      <w:pPr>
        <w:pStyle w:val="ListParagraph"/>
      </w:pPr>
      <w:r>
        <w:tab/>
      </w:r>
      <w:r w:rsidR="00AE626E">
        <w:t xml:space="preserve">     </w:t>
      </w:r>
      <w:r>
        <w:t>{</w:t>
      </w:r>
    </w:p>
    <w:p w14:paraId="39F1EBB5" w14:textId="76309AF1" w:rsidR="00653FD3" w:rsidRDefault="00653FD3" w:rsidP="00653FD3">
      <w:pPr>
        <w:pStyle w:val="ListParagraph"/>
      </w:pPr>
      <w:r>
        <w:tab/>
        <w:t xml:space="preserve">    </w:t>
      </w:r>
      <w:r w:rsidR="00AE626E">
        <w:t xml:space="preserve">     </w:t>
      </w:r>
      <w:r w:rsidR="00537EAC">
        <w:t>“</w:t>
      </w:r>
      <w:r>
        <w:t>shelfID</w:t>
      </w:r>
      <w:r w:rsidR="00537EAC">
        <w:t>”</w:t>
      </w:r>
      <w:r>
        <w:t xml:space="preserve"> : </w:t>
      </w:r>
      <w:r w:rsidR="00537EAC">
        <w:t>“</w:t>
      </w:r>
      <w:r>
        <w:t>S2</w:t>
      </w:r>
      <w:r w:rsidR="00537EAC">
        <w:t>”</w:t>
      </w:r>
      <w:r>
        <w:t>,</w:t>
      </w:r>
    </w:p>
    <w:p w14:paraId="10EC6230" w14:textId="04068BAD" w:rsidR="00653FD3" w:rsidRDefault="00653FD3" w:rsidP="00653FD3">
      <w:pPr>
        <w:pStyle w:val="ListParagraph"/>
      </w:pPr>
      <w:r>
        <w:tab/>
        <w:t xml:space="preserve">    </w:t>
      </w:r>
      <w:r w:rsidR="00AE626E">
        <w:t xml:space="preserve">     </w:t>
      </w:r>
      <w:r w:rsidR="00537EAC">
        <w:t>“</w:t>
      </w:r>
      <w:r>
        <w:t>pH</w:t>
      </w:r>
      <w:r w:rsidR="00537EAC">
        <w:t>”</w:t>
      </w:r>
      <w:r>
        <w:t xml:space="preserve"> : 6.0,</w:t>
      </w:r>
    </w:p>
    <w:p w14:paraId="577F8056" w14:textId="2AE31D8D" w:rsidR="00653FD3" w:rsidRDefault="00653FD3" w:rsidP="00653FD3">
      <w:pPr>
        <w:pStyle w:val="ListParagraph"/>
      </w:pPr>
      <w:r>
        <w:tab/>
        <w:t xml:space="preserve">    </w:t>
      </w:r>
      <w:r w:rsidR="00AE626E">
        <w:t xml:space="preserve">     </w:t>
      </w:r>
      <w:r w:rsidR="00537EAC">
        <w:t>“</w:t>
      </w:r>
      <w:r>
        <w:t>t</w:t>
      </w:r>
      <w:r w:rsidR="00537EAC">
        <w:t>”</w:t>
      </w:r>
      <w:r>
        <w:t xml:space="preserve"> : 1234</w:t>
      </w:r>
    </w:p>
    <w:p w14:paraId="516B4639" w14:textId="019CCF00" w:rsidR="00653FD3" w:rsidRDefault="00653FD3" w:rsidP="00653FD3">
      <w:pPr>
        <w:pStyle w:val="ListParagraph"/>
      </w:pPr>
      <w:r>
        <w:tab/>
      </w:r>
      <w:r w:rsidR="00AE626E">
        <w:t xml:space="preserve">     </w:t>
      </w:r>
      <w:r>
        <w:t>}</w:t>
      </w:r>
    </w:p>
    <w:p w14:paraId="7879DCFC" w14:textId="01D9B3A0" w:rsidR="00AE626E" w:rsidRDefault="00AE626E" w:rsidP="00653FD3">
      <w:pPr>
        <w:pStyle w:val="ListParagraph"/>
      </w:pPr>
      <w:r>
        <w:tab/>
      </w:r>
      <w:r w:rsidR="00D34255">
        <w:t xml:space="preserve">     </w:t>
      </w:r>
      <w:r>
        <w:t>…</w:t>
      </w:r>
    </w:p>
    <w:p w14:paraId="4324EEB5" w14:textId="13657D8D" w:rsidR="00D34255" w:rsidRDefault="00D34255" w:rsidP="00653FD3">
      <w:pPr>
        <w:pStyle w:val="ListParagraph"/>
      </w:pPr>
      <w:r>
        <w:t xml:space="preserve">        }</w:t>
      </w:r>
      <w:r w:rsidR="00571905">
        <w:t>,</w:t>
      </w:r>
    </w:p>
    <w:p w14:paraId="1B668152" w14:textId="77777777" w:rsidR="00D34255" w:rsidRDefault="00D34255" w:rsidP="00653FD3">
      <w:pPr>
        <w:pStyle w:val="ListParagraph"/>
      </w:pPr>
      <w:r>
        <w:t xml:space="preserve">        {</w:t>
      </w:r>
    </w:p>
    <w:p w14:paraId="4EE2E457" w14:textId="42E649FF" w:rsidR="00D34255" w:rsidRDefault="00AE626E" w:rsidP="00D34255">
      <w:pPr>
        <w:pStyle w:val="ListParagraph"/>
        <w:ind w:firstLine="720"/>
      </w:pPr>
      <w:r>
        <w:lastRenderedPageBreak/>
        <w:t xml:space="preserve"> </w:t>
      </w:r>
      <w:r w:rsidR="00537EAC">
        <w:t>“</w:t>
      </w:r>
      <w:r w:rsidR="00D34255">
        <w:t>towerID</w:t>
      </w:r>
      <w:r w:rsidR="00537EAC">
        <w:t>”</w:t>
      </w:r>
      <w:r w:rsidR="00D34255">
        <w:t xml:space="preserve"> : </w:t>
      </w:r>
      <w:r w:rsidR="00537EAC">
        <w:t>“</w:t>
      </w:r>
      <w:r w:rsidR="00D34255">
        <w:t>T2</w:t>
      </w:r>
      <w:r w:rsidR="00537EAC">
        <w:t>”</w:t>
      </w:r>
      <w:r w:rsidR="00D34255">
        <w:t>,</w:t>
      </w:r>
    </w:p>
    <w:p w14:paraId="715EC740" w14:textId="5A22F61D" w:rsidR="00D34255" w:rsidRDefault="00D34255" w:rsidP="00D34255">
      <w:pPr>
        <w:pStyle w:val="ListParagraph"/>
      </w:pPr>
      <w:r>
        <w:t xml:space="preserve">               </w:t>
      </w:r>
      <w:r w:rsidR="00537EAC">
        <w:t>“</w:t>
      </w:r>
      <w:r>
        <w:t>shel</w:t>
      </w:r>
      <w:r w:rsidR="006E6D19">
        <w:t>ves</w:t>
      </w:r>
      <w:r w:rsidR="00537EAC">
        <w:t>”</w:t>
      </w:r>
      <w:r>
        <w:t xml:space="preserve"> : […]</w:t>
      </w:r>
    </w:p>
    <w:p w14:paraId="35B23161" w14:textId="01AFAC44" w:rsidR="00D34255" w:rsidRDefault="00D34255" w:rsidP="00D34255">
      <w:pPr>
        <w:pStyle w:val="ListParagraph"/>
      </w:pPr>
      <w:r>
        <w:t xml:space="preserve">         }</w:t>
      </w:r>
    </w:p>
    <w:p w14:paraId="417900AF" w14:textId="1800DB21" w:rsidR="00D34255" w:rsidRDefault="00D34255" w:rsidP="00D34255">
      <w:pPr>
        <w:pStyle w:val="ListParagraph"/>
      </w:pPr>
      <w:r>
        <w:t xml:space="preserve">         …</w:t>
      </w:r>
    </w:p>
    <w:p w14:paraId="2F0D0E92" w14:textId="22F4C471" w:rsidR="00D34255" w:rsidRDefault="00D34255" w:rsidP="00D34255">
      <w:pPr>
        <w:pStyle w:val="ListParagraph"/>
      </w:pPr>
      <w:r>
        <w:t>}</w:t>
      </w:r>
    </w:p>
    <w:p w14:paraId="463FA81D" w14:textId="72A7B4BC" w:rsidR="00F06917" w:rsidRDefault="00F06917" w:rsidP="00F06917">
      <w:r>
        <w:tab/>
        <w:t xml:space="preserve">Example: </w:t>
      </w:r>
      <w:r w:rsidR="00131ED4">
        <w:t>rooms</w:t>
      </w:r>
      <w:r>
        <w:t>/R1/humidity</w:t>
      </w:r>
      <w:r w:rsidR="00F2748C">
        <w:t xml:space="preserve">   </w:t>
      </w:r>
    </w:p>
    <w:p w14:paraId="07AF1E2F" w14:textId="77777777" w:rsidR="00692DB7" w:rsidRDefault="00692DB7" w:rsidP="00692DB7">
      <w:pPr>
        <w:pStyle w:val="ListParagraph"/>
      </w:pPr>
      <w:r>
        <w:t xml:space="preserve">{ </w:t>
      </w:r>
    </w:p>
    <w:p w14:paraId="64259C02" w14:textId="1F26EE65" w:rsidR="00692DB7" w:rsidRDefault="00692DB7" w:rsidP="00692DB7">
      <w:pPr>
        <w:pStyle w:val="ListParagraph"/>
      </w:pPr>
      <w:r>
        <w:t xml:space="preserve">    </w:t>
      </w:r>
      <w:r w:rsidR="00537EAC">
        <w:t>“</w:t>
      </w:r>
      <w:r>
        <w:t>humidity</w:t>
      </w:r>
      <w:r w:rsidR="00537EAC">
        <w:t>”</w:t>
      </w:r>
      <w:r>
        <w:t xml:space="preserve"> : </w:t>
      </w:r>
      <w:r w:rsidR="00537EAC">
        <w:t>“</w:t>
      </w:r>
      <w:r>
        <w:t>0.6</w:t>
      </w:r>
      <w:r w:rsidR="00537EAC">
        <w:t>”</w:t>
      </w:r>
      <w:r>
        <w:t xml:space="preserve"> # sensor value 60%</w:t>
      </w:r>
    </w:p>
    <w:p w14:paraId="11DED5A4" w14:textId="23C1C1EB" w:rsidR="00692DB7" w:rsidRDefault="00692DB7" w:rsidP="00692DB7">
      <w:pPr>
        <w:pStyle w:val="ListParagraph"/>
      </w:pPr>
      <w:r>
        <w:t xml:space="preserve">    </w:t>
      </w:r>
      <w:r w:rsidR="00537EAC">
        <w:t>“</w:t>
      </w:r>
      <w:r>
        <w:t>t</w:t>
      </w:r>
      <w:r w:rsidR="00537EAC">
        <w:t>”</w:t>
      </w:r>
      <w:r>
        <w:t xml:space="preserve"> : 1234 # timestamp</w:t>
      </w:r>
    </w:p>
    <w:p w14:paraId="2CB6B10C" w14:textId="77777777" w:rsidR="00692DB7" w:rsidRDefault="00692DB7" w:rsidP="00692DB7">
      <w:pPr>
        <w:pStyle w:val="ListParagraph"/>
      </w:pPr>
      <w:r>
        <w:t>}</w:t>
      </w:r>
    </w:p>
    <w:p w14:paraId="4F82808E" w14:textId="77777777" w:rsidR="00692DB7" w:rsidRDefault="00692DB7" w:rsidP="00D56C95">
      <w:pPr>
        <w:pStyle w:val="ListParagraph"/>
      </w:pPr>
    </w:p>
    <w:p w14:paraId="4C994D31" w14:textId="38647D5A" w:rsidR="00692DB7" w:rsidRDefault="00692DB7" w:rsidP="00D56C95">
      <w:pPr>
        <w:pStyle w:val="ListParagraph"/>
      </w:pPr>
      <w:r>
        <w:t xml:space="preserve">Example: </w:t>
      </w:r>
      <w:r w:rsidR="00131ED4">
        <w:t>rooms</w:t>
      </w:r>
      <w:r>
        <w:t>/R1/ventilation</w:t>
      </w:r>
    </w:p>
    <w:p w14:paraId="7D863FDF" w14:textId="77777777" w:rsidR="00692DB7" w:rsidRDefault="00692DB7" w:rsidP="00692DB7">
      <w:pPr>
        <w:pStyle w:val="ListParagraph"/>
      </w:pPr>
      <w:r>
        <w:t xml:space="preserve">{ </w:t>
      </w:r>
    </w:p>
    <w:p w14:paraId="0A84E851" w14:textId="4BE2D7FB" w:rsidR="00692DB7" w:rsidRDefault="00692DB7" w:rsidP="00692DB7">
      <w:pPr>
        <w:pStyle w:val="ListParagraph"/>
      </w:pPr>
      <w:r>
        <w:t xml:space="preserve">    </w:t>
      </w:r>
      <w:r w:rsidR="00537EAC">
        <w:t>“</w:t>
      </w:r>
      <w:r>
        <w:t>ventilation</w:t>
      </w:r>
      <w:r w:rsidR="00537EAC">
        <w:t>”</w:t>
      </w:r>
      <w:r>
        <w:t xml:space="preserve"> : </w:t>
      </w:r>
      <w:r w:rsidR="00537EAC">
        <w:t>“</w:t>
      </w:r>
      <w:r>
        <w:t>ON</w:t>
      </w:r>
      <w:r w:rsidR="00537EAC">
        <w:t>”</w:t>
      </w:r>
    </w:p>
    <w:p w14:paraId="5CDD6B5C" w14:textId="71686A69" w:rsidR="00D56C95" w:rsidRDefault="00692DB7" w:rsidP="00AA62BF">
      <w:pPr>
        <w:pStyle w:val="ListParagraph"/>
      </w:pPr>
      <w:r>
        <w:t>}</w:t>
      </w:r>
    </w:p>
    <w:p w14:paraId="6FF1CB2D" w14:textId="77777777" w:rsidR="00AA62BF" w:rsidRDefault="00AA62BF" w:rsidP="00AA62BF">
      <w:pPr>
        <w:pStyle w:val="ListParagraph"/>
      </w:pPr>
    </w:p>
    <w:p w14:paraId="04219049" w14:textId="72DBC273" w:rsidR="00FD0ADB" w:rsidRDefault="00D56C95" w:rsidP="00F2748C">
      <w:pPr>
        <w:pStyle w:val="ListParagraph"/>
        <w:numPr>
          <w:ilvl w:val="0"/>
          <w:numId w:val="1"/>
        </w:numPr>
        <w:rPr>
          <w:b/>
          <w:bCs/>
        </w:rPr>
      </w:pPr>
      <w:r w:rsidRPr="00FD0ADB">
        <w:rPr>
          <w:b/>
          <w:bCs/>
        </w:rPr>
        <w:t>Read</w:t>
      </w:r>
      <w:r w:rsidR="00FD0ADB" w:rsidRPr="00FD0ADB">
        <w:rPr>
          <w:b/>
          <w:bCs/>
        </w:rPr>
        <w:t xml:space="preserve"> </w:t>
      </w:r>
      <w:r w:rsidR="00FD0ADB" w:rsidRPr="00FD0ADB">
        <w:rPr>
          <w:b/>
          <w:bCs/>
          <w:u w:val="single"/>
        </w:rPr>
        <w:t>all</w:t>
      </w:r>
      <w:r w:rsidR="00FD0ADB" w:rsidRPr="00FD0ADB">
        <w:rPr>
          <w:b/>
          <w:bCs/>
        </w:rPr>
        <w:t xml:space="preserve"> sensors of a room</w:t>
      </w:r>
      <w:r w:rsidR="00B16882">
        <w:rPr>
          <w:b/>
          <w:bCs/>
        </w:rPr>
        <w:t>:</w:t>
      </w:r>
      <w:r w:rsidR="00FD0ADB" w:rsidRPr="00FD0ADB">
        <w:rPr>
          <w:b/>
          <w:bCs/>
        </w:rPr>
        <w:t xml:space="preserve"> /</w:t>
      </w:r>
      <w:r w:rsidR="001F6F52">
        <w:rPr>
          <w:b/>
          <w:bCs/>
        </w:rPr>
        <w:t>roomID</w:t>
      </w:r>
      <w:r w:rsidR="00FD0ADB" w:rsidRPr="00FD0ADB">
        <w:rPr>
          <w:b/>
          <w:bCs/>
        </w:rPr>
        <w:t>/*</w:t>
      </w:r>
    </w:p>
    <w:p w14:paraId="19AD12DA" w14:textId="77777777" w:rsidR="00F2748C" w:rsidRPr="00F2748C" w:rsidRDefault="00F2748C" w:rsidP="00F2748C">
      <w:pPr>
        <w:pStyle w:val="ListParagraph"/>
        <w:rPr>
          <w:b/>
          <w:bCs/>
        </w:rPr>
      </w:pPr>
    </w:p>
    <w:p w14:paraId="06D8B348" w14:textId="35790371" w:rsidR="00FD0ADB" w:rsidRDefault="00FD0ADB" w:rsidP="00FD0ADB">
      <w:pPr>
        <w:pStyle w:val="ListParagraph"/>
      </w:pPr>
      <w:r>
        <w:t xml:space="preserve">Example: </w:t>
      </w:r>
      <w:r w:rsidR="00131ED4">
        <w:t>rooms</w:t>
      </w:r>
      <w:r>
        <w:t>/R1/*</w:t>
      </w:r>
    </w:p>
    <w:p w14:paraId="7D854878" w14:textId="7D3A1F4C" w:rsidR="00FD0ADB" w:rsidRDefault="00FD0ADB" w:rsidP="00FD0ADB">
      <w:pPr>
        <w:pStyle w:val="ListParagraph"/>
      </w:pPr>
      <w:r>
        <w:t>{</w:t>
      </w:r>
    </w:p>
    <w:p w14:paraId="56B5D715" w14:textId="4C8E9EDC" w:rsidR="001F6F52" w:rsidRDefault="00FD0ADB" w:rsidP="00FD0ADB">
      <w:pPr>
        <w:pStyle w:val="ListParagraph"/>
      </w:pPr>
      <w:r>
        <w:t xml:space="preserve">    </w:t>
      </w:r>
      <w:r w:rsidR="00537EAC">
        <w:t>“</w:t>
      </w:r>
      <w:r w:rsidR="001F6F52">
        <w:t>CO2</w:t>
      </w:r>
      <w:r w:rsidR="00537EAC">
        <w:t>”</w:t>
      </w:r>
      <w:r w:rsidR="001F6F52">
        <w:t xml:space="preserve"> : </w:t>
      </w:r>
      <w:r w:rsidR="00EA11D0">
        <w:t>500</w:t>
      </w:r>
    </w:p>
    <w:p w14:paraId="6D9E528D" w14:textId="39BF2808" w:rsidR="00FD0ADB" w:rsidRDefault="001F6F52" w:rsidP="001F6F52">
      <w:pPr>
        <w:pStyle w:val="ListParagraph"/>
      </w:pPr>
      <w:r>
        <w:t xml:space="preserve">    </w:t>
      </w:r>
      <w:r w:rsidR="00537EAC">
        <w:t>“</w:t>
      </w:r>
      <w:r>
        <w:t>humidity</w:t>
      </w:r>
      <w:r w:rsidR="00537EAC">
        <w:t>”</w:t>
      </w:r>
      <w:r>
        <w:t xml:space="preserve"> : 0.6</w:t>
      </w:r>
    </w:p>
    <w:p w14:paraId="7F53639B" w14:textId="36B8C8F9" w:rsidR="001F6F52" w:rsidRDefault="001F6F52" w:rsidP="00FD0ADB">
      <w:pPr>
        <w:pStyle w:val="ListParagraph"/>
      </w:pPr>
      <w:r>
        <w:t xml:space="preserve">    </w:t>
      </w:r>
      <w:r w:rsidR="00537EAC">
        <w:t>“</w:t>
      </w:r>
      <w:r w:rsidR="008C0783">
        <w:t>temperature</w:t>
      </w:r>
      <w:r w:rsidR="00537EAC">
        <w:t>”</w:t>
      </w:r>
      <w:r w:rsidR="008C0783">
        <w:t xml:space="preserve"> : 18.2</w:t>
      </w:r>
    </w:p>
    <w:p w14:paraId="2FC4635D" w14:textId="62C487D5" w:rsidR="009B0891" w:rsidRDefault="009B0891" w:rsidP="00FD0ADB">
      <w:pPr>
        <w:pStyle w:val="ListParagraph"/>
      </w:pPr>
      <w:r>
        <w:t xml:space="preserve">    </w:t>
      </w:r>
      <w:r w:rsidR="00537EAC">
        <w:t>“</w:t>
      </w:r>
      <w:r>
        <w:t>vetilation</w:t>
      </w:r>
      <w:r w:rsidR="00537EAC">
        <w:t>”</w:t>
      </w:r>
      <w:r>
        <w:t xml:space="preserve"> : </w:t>
      </w:r>
      <w:r w:rsidR="00537EAC">
        <w:t>“</w:t>
      </w:r>
      <w:r>
        <w:t>OFF</w:t>
      </w:r>
      <w:r w:rsidR="00537EAC">
        <w:t>”</w:t>
      </w:r>
      <w:r>
        <w:t>,</w:t>
      </w:r>
    </w:p>
    <w:p w14:paraId="6F6C6AC2" w14:textId="0368A53D" w:rsidR="008C0783" w:rsidRDefault="008C0783" w:rsidP="00FD0ADB">
      <w:pPr>
        <w:pStyle w:val="ListParagraph"/>
      </w:pPr>
      <w:r>
        <w:t xml:space="preserve">    </w:t>
      </w:r>
      <w:r w:rsidR="00537EAC">
        <w:t>“</w:t>
      </w:r>
      <w:r w:rsidR="002D7156">
        <w:t>towers</w:t>
      </w:r>
      <w:r w:rsidR="00537EAC">
        <w:t>”</w:t>
      </w:r>
      <w:r w:rsidR="002D7156">
        <w:t xml:space="preserve"> : [</w:t>
      </w:r>
    </w:p>
    <w:p w14:paraId="24280304" w14:textId="77777777" w:rsidR="002D7156" w:rsidRDefault="002D7156" w:rsidP="002D7156">
      <w:pPr>
        <w:pStyle w:val="ListParagraph"/>
      </w:pPr>
      <w:r>
        <w:t xml:space="preserve">        {</w:t>
      </w:r>
    </w:p>
    <w:p w14:paraId="2E086474" w14:textId="575FDB8E" w:rsidR="002D7156" w:rsidRDefault="002D7156" w:rsidP="002D7156">
      <w:pPr>
        <w:pStyle w:val="ListParagraph"/>
        <w:ind w:firstLine="720"/>
      </w:pPr>
      <w:r>
        <w:t xml:space="preserve"> </w:t>
      </w:r>
      <w:r w:rsidR="00537EAC">
        <w:t>“</w:t>
      </w:r>
      <w:r>
        <w:t>towerID</w:t>
      </w:r>
      <w:r w:rsidR="00537EAC">
        <w:t>”</w:t>
      </w:r>
      <w:r>
        <w:t xml:space="preserve"> : </w:t>
      </w:r>
      <w:r w:rsidR="00537EAC">
        <w:t>“</w:t>
      </w:r>
      <w:r>
        <w:t>T1</w:t>
      </w:r>
      <w:r w:rsidR="00537EAC">
        <w:t>”</w:t>
      </w:r>
      <w:r>
        <w:t>,</w:t>
      </w:r>
    </w:p>
    <w:p w14:paraId="1302923B" w14:textId="12025699" w:rsidR="002D7156" w:rsidRDefault="002D7156" w:rsidP="002D7156">
      <w:pPr>
        <w:pStyle w:val="ListParagraph"/>
      </w:pPr>
      <w:r>
        <w:t xml:space="preserve">               </w:t>
      </w:r>
      <w:r w:rsidR="00537EAC">
        <w:t>“</w:t>
      </w:r>
      <w:r>
        <w:t>shel</w:t>
      </w:r>
      <w:r w:rsidR="006E6D19">
        <w:t>ves</w:t>
      </w:r>
      <w:r w:rsidR="00537EAC">
        <w:t>”</w:t>
      </w:r>
      <w:r>
        <w:t xml:space="preserve"> : [</w:t>
      </w:r>
    </w:p>
    <w:p w14:paraId="0F934ADB" w14:textId="03AF48CF" w:rsidR="00D94707" w:rsidRDefault="00D94707" w:rsidP="00D94707">
      <w:pPr>
        <w:pStyle w:val="ListParagraph"/>
      </w:pPr>
      <w:r>
        <w:t xml:space="preserve">                    {</w:t>
      </w:r>
      <w:r>
        <w:tab/>
      </w:r>
    </w:p>
    <w:p w14:paraId="20AB6430" w14:textId="0279AA7A" w:rsidR="00D94707" w:rsidRDefault="00D94707" w:rsidP="00D94707">
      <w:pPr>
        <w:pStyle w:val="ListParagraph"/>
      </w:pPr>
      <w:r>
        <w:tab/>
        <w:t xml:space="preserve">     </w:t>
      </w:r>
      <w:r>
        <w:tab/>
      </w:r>
      <w:r w:rsidR="00537EAC">
        <w:t>“</w:t>
      </w:r>
      <w:r>
        <w:t>shelfID</w:t>
      </w:r>
      <w:r w:rsidR="00537EAC">
        <w:t>”</w:t>
      </w:r>
      <w:r>
        <w:t xml:space="preserve"> :  </w:t>
      </w:r>
      <w:r w:rsidR="00537EAC">
        <w:t>“</w:t>
      </w:r>
      <w:r>
        <w:t>S1</w:t>
      </w:r>
      <w:r w:rsidR="00537EAC">
        <w:t>”</w:t>
      </w:r>
      <w:r>
        <w:t>,</w:t>
      </w:r>
    </w:p>
    <w:p w14:paraId="6A2F5ADA" w14:textId="7B99AA18" w:rsidR="00D94707" w:rsidRDefault="00D94707" w:rsidP="00D94707">
      <w:pPr>
        <w:pStyle w:val="ListParagraph"/>
      </w:pPr>
      <w:r>
        <w:tab/>
      </w:r>
      <w:r>
        <w:tab/>
      </w:r>
      <w:r w:rsidR="00537EAC">
        <w:t>“</w:t>
      </w:r>
      <w:r>
        <w:t>sensors</w:t>
      </w:r>
      <w:r w:rsidR="00537EAC">
        <w:t>”</w:t>
      </w:r>
      <w:r>
        <w:t xml:space="preserve"> : [</w:t>
      </w:r>
    </w:p>
    <w:p w14:paraId="35BD6019" w14:textId="7E1C93E4" w:rsidR="00D94707" w:rsidRDefault="00D94707" w:rsidP="00D94707">
      <w:pPr>
        <w:pStyle w:val="ListParagraph"/>
        <w:ind w:firstLine="720"/>
      </w:pPr>
      <w:r>
        <w:t xml:space="preserve">     </w:t>
      </w:r>
      <w:r>
        <w:tab/>
      </w:r>
      <w:r w:rsidR="00537EAC">
        <w:t>“</w:t>
      </w:r>
      <w:r>
        <w:t>status</w:t>
      </w:r>
      <w:r w:rsidR="00537EAC">
        <w:t>”</w:t>
      </w:r>
      <w:r>
        <w:t xml:space="preserve"> : </w:t>
      </w:r>
      <w:r w:rsidR="00537EAC">
        <w:t>“</w:t>
      </w:r>
      <w:r>
        <w:t>Seeding</w:t>
      </w:r>
      <w:r w:rsidR="00537EAC">
        <w:t>”</w:t>
      </w:r>
      <w:r>
        <w:t>,</w:t>
      </w:r>
    </w:p>
    <w:p w14:paraId="3D1C5F12" w14:textId="4A60E817" w:rsidR="00D94707" w:rsidRDefault="00D94707" w:rsidP="00D94707">
      <w:pPr>
        <w:pStyle w:val="ListParagraph"/>
        <w:ind w:firstLine="720"/>
      </w:pPr>
      <w:r>
        <w:t xml:space="preserve">      </w:t>
      </w:r>
      <w:r>
        <w:tab/>
      </w:r>
      <w:r w:rsidR="00537EAC">
        <w:t>“</w:t>
      </w:r>
      <w:r>
        <w:t>height</w:t>
      </w:r>
      <w:r w:rsidR="00537EAC">
        <w:t>”</w:t>
      </w:r>
      <w:r>
        <w:t xml:space="preserve"> :  10,</w:t>
      </w:r>
    </w:p>
    <w:p w14:paraId="04781407" w14:textId="1A64624B" w:rsidR="00D94707" w:rsidRDefault="00D94707" w:rsidP="00D94707">
      <w:pPr>
        <w:pStyle w:val="ListParagraph"/>
        <w:ind w:firstLine="720"/>
      </w:pPr>
      <w:r>
        <w:t xml:space="preserve">      </w:t>
      </w:r>
      <w:r>
        <w:tab/>
      </w:r>
      <w:r w:rsidR="00537EAC">
        <w:t>“</w:t>
      </w:r>
      <w:r>
        <w:t>N</w:t>
      </w:r>
      <w:r w:rsidR="00537EAC">
        <w:t>”</w:t>
      </w:r>
      <w:r>
        <w:t xml:space="preserve"> : 0.98,</w:t>
      </w:r>
    </w:p>
    <w:p w14:paraId="0DA505E5" w14:textId="10F01CF1" w:rsidR="00D94707" w:rsidRDefault="00D94707" w:rsidP="00D94707">
      <w:pPr>
        <w:pStyle w:val="ListParagraph"/>
        <w:ind w:firstLine="720"/>
      </w:pPr>
      <w:r>
        <w:t xml:space="preserve">      </w:t>
      </w:r>
      <w:r>
        <w:tab/>
      </w:r>
      <w:r w:rsidR="00537EAC">
        <w:t>“</w:t>
      </w:r>
      <w:r>
        <w:t>P</w:t>
      </w:r>
      <w:r w:rsidR="00537EAC">
        <w:t>”</w:t>
      </w:r>
      <w:r>
        <w:t xml:space="preserve"> : 2.16,</w:t>
      </w:r>
    </w:p>
    <w:p w14:paraId="0EDFE242" w14:textId="2288F5C5" w:rsidR="00D94707" w:rsidRDefault="00D94707" w:rsidP="00D94707">
      <w:pPr>
        <w:pStyle w:val="ListParagraph"/>
        <w:ind w:firstLine="720"/>
      </w:pPr>
      <w:r>
        <w:t xml:space="preserve">      </w:t>
      </w:r>
      <w:r>
        <w:tab/>
      </w:r>
      <w:r w:rsidR="00537EAC">
        <w:t>“</w:t>
      </w:r>
      <w:r>
        <w:t>K</w:t>
      </w:r>
      <w:r w:rsidR="00537EAC">
        <w:t>”</w:t>
      </w:r>
      <w:r>
        <w:t xml:space="preserve"> : 1.02,</w:t>
      </w:r>
    </w:p>
    <w:p w14:paraId="3DF7BD11" w14:textId="63BE9543" w:rsidR="00D94707" w:rsidRDefault="00D94707" w:rsidP="00D94707">
      <w:pPr>
        <w:pStyle w:val="ListParagraph"/>
        <w:ind w:firstLine="720"/>
      </w:pPr>
      <w:r>
        <w:t xml:space="preserve">      </w:t>
      </w:r>
      <w:r>
        <w:tab/>
      </w:r>
      <w:r w:rsidR="00537EAC">
        <w:t>“</w:t>
      </w:r>
      <w:r>
        <w:t>soilMoisture</w:t>
      </w:r>
      <w:r w:rsidR="00537EAC">
        <w:t>”</w:t>
      </w:r>
      <w:r>
        <w:t xml:space="preserve"> : 0.60, # 60%</w:t>
      </w:r>
    </w:p>
    <w:p w14:paraId="641D0CC4" w14:textId="4E0EAED3" w:rsidR="00D94707" w:rsidRDefault="00D94707" w:rsidP="00D94707">
      <w:pPr>
        <w:pStyle w:val="ListParagraph"/>
        <w:ind w:firstLine="720"/>
      </w:pPr>
      <w:r>
        <w:t xml:space="preserve">      </w:t>
      </w:r>
      <w:r>
        <w:tab/>
      </w:r>
      <w:r w:rsidR="00537EAC">
        <w:t>“</w:t>
      </w:r>
      <w:r>
        <w:t>pH</w:t>
      </w:r>
      <w:r w:rsidR="00537EAC">
        <w:t>”</w:t>
      </w:r>
      <w:r>
        <w:t xml:space="preserve"> : 6.5,</w:t>
      </w:r>
    </w:p>
    <w:p w14:paraId="497FA201" w14:textId="6A9FDEA4" w:rsidR="00D94707" w:rsidRDefault="00D94707" w:rsidP="00D94707">
      <w:pPr>
        <w:pStyle w:val="ListParagraph"/>
        <w:ind w:firstLine="720"/>
      </w:pPr>
      <w:r>
        <w:t xml:space="preserve">      </w:t>
      </w:r>
      <w:r>
        <w:tab/>
      </w:r>
      <w:r w:rsidR="00537EAC">
        <w:t>“</w:t>
      </w:r>
      <w:r>
        <w:t>t</w:t>
      </w:r>
      <w:r w:rsidR="00537EAC">
        <w:t>”</w:t>
      </w:r>
      <w:r>
        <w:t xml:space="preserve"> : 1234</w:t>
      </w:r>
    </w:p>
    <w:p w14:paraId="13A0E661" w14:textId="6493199D" w:rsidR="00462CDD" w:rsidRDefault="00462CDD" w:rsidP="00D94707">
      <w:pPr>
        <w:pStyle w:val="ListParagraph"/>
        <w:ind w:firstLine="720"/>
      </w:pPr>
      <w:r>
        <w:t xml:space="preserve">       }</w:t>
      </w:r>
      <w:r w:rsidR="00FE3EED">
        <w:t>,</w:t>
      </w:r>
    </w:p>
    <w:p w14:paraId="236B9ECA" w14:textId="26405681" w:rsidR="00F722CB" w:rsidRDefault="00F722CB" w:rsidP="00D94707">
      <w:pPr>
        <w:pStyle w:val="ListParagraph"/>
        <w:ind w:firstLine="720"/>
      </w:pPr>
      <w:r>
        <w:t xml:space="preserve">       {</w:t>
      </w:r>
    </w:p>
    <w:p w14:paraId="75789C6B" w14:textId="528C1F21" w:rsidR="00FE3EED" w:rsidRDefault="00FE3EED" w:rsidP="00D94707">
      <w:pPr>
        <w:pStyle w:val="ListParagraph"/>
        <w:ind w:firstLine="720"/>
      </w:pPr>
      <w:r>
        <w:t xml:space="preserve">       }</w:t>
      </w:r>
    </w:p>
    <w:p w14:paraId="4076E24B" w14:textId="77777777" w:rsidR="00D94707" w:rsidRDefault="00D94707" w:rsidP="00D94707">
      <w:pPr>
        <w:pStyle w:val="ListParagraph"/>
        <w:ind w:firstLine="720"/>
      </w:pPr>
      <w:r>
        <w:t>]</w:t>
      </w:r>
    </w:p>
    <w:p w14:paraId="64B09DF9" w14:textId="55A0B0F8" w:rsidR="002D7156" w:rsidRDefault="00D94707" w:rsidP="00663964">
      <w:pPr>
        <w:pStyle w:val="ListParagraph"/>
      </w:pPr>
      <w:r>
        <w:t xml:space="preserve">        }</w:t>
      </w:r>
    </w:p>
    <w:p w14:paraId="2BE10653" w14:textId="20C53C56" w:rsidR="002D7156" w:rsidRDefault="002D7156" w:rsidP="002D7156">
      <w:pPr>
        <w:pStyle w:val="ListParagraph"/>
      </w:pPr>
      <w:r>
        <w:lastRenderedPageBreak/>
        <w:t xml:space="preserve">        {</w:t>
      </w:r>
    </w:p>
    <w:p w14:paraId="72BC65DB" w14:textId="7645BA2F" w:rsidR="002D7156" w:rsidRDefault="002D7156" w:rsidP="002D7156">
      <w:pPr>
        <w:pStyle w:val="ListParagraph"/>
        <w:ind w:firstLine="720"/>
      </w:pPr>
      <w:r>
        <w:t xml:space="preserve"> </w:t>
      </w:r>
      <w:r w:rsidR="00537EAC">
        <w:t>“</w:t>
      </w:r>
      <w:r>
        <w:t>towerID</w:t>
      </w:r>
      <w:r w:rsidR="00537EAC">
        <w:t>”</w:t>
      </w:r>
      <w:r>
        <w:t xml:space="preserve"> : </w:t>
      </w:r>
      <w:r w:rsidR="00537EAC">
        <w:t>“</w:t>
      </w:r>
      <w:r>
        <w:t>T2</w:t>
      </w:r>
      <w:r w:rsidR="00537EAC">
        <w:t>”</w:t>
      </w:r>
      <w:r>
        <w:t>,</w:t>
      </w:r>
    </w:p>
    <w:p w14:paraId="409C7C3E" w14:textId="44061CBA" w:rsidR="002D7156" w:rsidRDefault="002D7156" w:rsidP="002D7156">
      <w:pPr>
        <w:pStyle w:val="ListParagraph"/>
      </w:pPr>
      <w:r>
        <w:t xml:space="preserve">               </w:t>
      </w:r>
      <w:r w:rsidR="00537EAC">
        <w:t>“</w:t>
      </w:r>
      <w:r>
        <w:t>she</w:t>
      </w:r>
      <w:r w:rsidR="006E6D19">
        <w:t>lves</w:t>
      </w:r>
      <w:r w:rsidR="00537EAC">
        <w:t>”</w:t>
      </w:r>
      <w:r>
        <w:t xml:space="preserve"> : […]</w:t>
      </w:r>
    </w:p>
    <w:p w14:paraId="4E572FC3" w14:textId="77777777" w:rsidR="002D7156" w:rsidRDefault="002D7156" w:rsidP="002D7156">
      <w:pPr>
        <w:pStyle w:val="ListParagraph"/>
      </w:pPr>
      <w:r>
        <w:t xml:space="preserve">         }</w:t>
      </w:r>
    </w:p>
    <w:p w14:paraId="57E7155C" w14:textId="59C7022F" w:rsidR="002D7156" w:rsidRDefault="00D47401" w:rsidP="002D7156">
      <w:pPr>
        <w:pStyle w:val="ListParagraph"/>
      </w:pPr>
      <w:r>
        <w:t xml:space="preserve">    ]</w:t>
      </w:r>
    </w:p>
    <w:p w14:paraId="39BA189E" w14:textId="7C3A49CA" w:rsidR="00880A9B" w:rsidRDefault="005B7B36" w:rsidP="0020109C">
      <w:pPr>
        <w:pStyle w:val="ListParagraph"/>
      </w:pPr>
      <w:r>
        <w:t>}</w:t>
      </w:r>
    </w:p>
    <w:p w14:paraId="424B69BC" w14:textId="77777777" w:rsidR="008F4FAF" w:rsidRDefault="008F4FAF" w:rsidP="002D7156">
      <w:pPr>
        <w:pStyle w:val="ListParagraph"/>
      </w:pPr>
    </w:p>
    <w:p w14:paraId="25C880CA" w14:textId="1E7D13FB" w:rsidR="008F4F26" w:rsidRDefault="00732E30" w:rsidP="008F4FAF">
      <w:pPr>
        <w:pStyle w:val="ListParagraph"/>
        <w:numPr>
          <w:ilvl w:val="0"/>
          <w:numId w:val="1"/>
        </w:numPr>
        <w:rPr>
          <w:b/>
          <w:bCs/>
        </w:rPr>
      </w:pPr>
      <w:r w:rsidRPr="00732E30">
        <w:rPr>
          <w:b/>
          <w:bCs/>
        </w:rPr>
        <w:t xml:space="preserve">Get </w:t>
      </w:r>
      <w:r w:rsidR="00E63779">
        <w:rPr>
          <w:b/>
          <w:bCs/>
        </w:rPr>
        <w:t xml:space="preserve">preset </w:t>
      </w:r>
      <w:r w:rsidRPr="00732E30">
        <w:rPr>
          <w:b/>
          <w:bCs/>
        </w:rPr>
        <w:t>values from the database</w:t>
      </w:r>
      <w:r w:rsidR="00E63779">
        <w:rPr>
          <w:b/>
          <w:bCs/>
        </w:rPr>
        <w:t>:</w:t>
      </w:r>
      <w:r w:rsidR="008F4F26">
        <w:rPr>
          <w:b/>
          <w:bCs/>
        </w:rPr>
        <w:t xml:space="preserve"> </w:t>
      </w:r>
      <w:r w:rsidR="006C083C">
        <w:rPr>
          <w:b/>
          <w:bCs/>
        </w:rPr>
        <w:t>plantTypes/</w:t>
      </w:r>
      <w:r w:rsidR="003B55AE" w:rsidRPr="00684CF5">
        <w:rPr>
          <w:b/>
          <w:bCs/>
        </w:rPr>
        <w:t>typeID/state/valueName</w:t>
      </w:r>
    </w:p>
    <w:p w14:paraId="3BE2E755" w14:textId="77777777" w:rsidR="001C4EC3" w:rsidRDefault="001C4EC3" w:rsidP="00056852">
      <w:pPr>
        <w:pStyle w:val="ListParagraph"/>
      </w:pPr>
    </w:p>
    <w:p w14:paraId="1936212A" w14:textId="124DB58B" w:rsidR="00056852" w:rsidRDefault="00056852" w:rsidP="00056852">
      <w:pPr>
        <w:pStyle w:val="ListParagraph"/>
      </w:pPr>
      <w:r>
        <w:t xml:space="preserve">Example: </w:t>
      </w:r>
      <w:r w:rsidR="001F01DC">
        <w:t>/</w:t>
      </w:r>
      <w:r w:rsidR="00C74A06">
        <w:t>plant</w:t>
      </w:r>
      <w:r w:rsidR="006C083C">
        <w:t>Types</w:t>
      </w:r>
      <w:r w:rsidR="004719A8">
        <w:t>/</w:t>
      </w:r>
      <w:r w:rsidR="00027FD8">
        <w:t>L</w:t>
      </w:r>
      <w:r w:rsidR="00B22107">
        <w:t>/</w:t>
      </w:r>
      <w:r w:rsidR="00E82D52">
        <w:t>Seeding/</w:t>
      </w:r>
      <w:r w:rsidR="001C4EC3">
        <w:t>N</w:t>
      </w:r>
    </w:p>
    <w:p w14:paraId="1FDADF01" w14:textId="77777777" w:rsidR="001C4EC3" w:rsidRDefault="001C4EC3" w:rsidP="00056852">
      <w:pPr>
        <w:pStyle w:val="ListParagraph"/>
      </w:pPr>
      <w:r>
        <w:t>{</w:t>
      </w:r>
    </w:p>
    <w:p w14:paraId="0045C464" w14:textId="2CC03B5F" w:rsidR="00163CAC" w:rsidRDefault="001C4EC3" w:rsidP="00056852">
      <w:pPr>
        <w:pStyle w:val="ListParagraph"/>
      </w:pPr>
      <w:r>
        <w:t xml:space="preserve">    </w:t>
      </w:r>
      <w:r w:rsidR="00537EAC">
        <w:t>“</w:t>
      </w:r>
      <w:r w:rsidR="00E114EE">
        <w:t>N</w:t>
      </w:r>
      <w:r w:rsidR="00537EAC">
        <w:t>”</w:t>
      </w:r>
      <w:r w:rsidR="00E114EE">
        <w:t xml:space="preserve"> : </w:t>
      </w:r>
      <w:r w:rsidR="00163CAC">
        <w:t>0.95</w:t>
      </w:r>
    </w:p>
    <w:p w14:paraId="12667902" w14:textId="77777777" w:rsidR="00B26F80" w:rsidRDefault="00163CAC" w:rsidP="00056852">
      <w:pPr>
        <w:pStyle w:val="ListParagraph"/>
      </w:pPr>
      <w:r>
        <w:t>}</w:t>
      </w:r>
    </w:p>
    <w:p w14:paraId="2D7D717B" w14:textId="77777777" w:rsidR="00B26F80" w:rsidRDefault="00B26F80" w:rsidP="00B26F80">
      <w:pPr>
        <w:pStyle w:val="ListParagraph"/>
      </w:pPr>
    </w:p>
    <w:p w14:paraId="2C780F26" w14:textId="28D7D133" w:rsidR="001C4EC3" w:rsidRDefault="00B26F80" w:rsidP="00B26F80">
      <w:pPr>
        <w:pStyle w:val="ListParagraph"/>
      </w:pPr>
      <w:r>
        <w:t xml:space="preserve">Example: </w:t>
      </w:r>
      <w:r w:rsidR="00B50E5C">
        <w:t xml:space="preserve">/plantTypes/L </w:t>
      </w:r>
      <w:r w:rsidR="00087BC3">
        <w:t>/</w:t>
      </w:r>
      <w:r w:rsidR="00116500">
        <w:t>#/N</w:t>
      </w:r>
    </w:p>
    <w:p w14:paraId="7FC4230A" w14:textId="22812574" w:rsidR="00901007" w:rsidRDefault="00901007" w:rsidP="00B26F80">
      <w:pPr>
        <w:pStyle w:val="ListParagraph"/>
      </w:pPr>
      <w:r>
        <w:t>{</w:t>
      </w:r>
    </w:p>
    <w:p w14:paraId="6F78D258" w14:textId="51CEDD66" w:rsidR="00116500" w:rsidRDefault="00116500" w:rsidP="00B26F80">
      <w:pPr>
        <w:pStyle w:val="ListParagraph"/>
      </w:pPr>
      <w:r>
        <w:t xml:space="preserve">    </w:t>
      </w:r>
      <w:r w:rsidR="00537EAC">
        <w:t>“</w:t>
      </w:r>
      <w:r w:rsidR="00071FC2">
        <w:t>states</w:t>
      </w:r>
      <w:r w:rsidR="00537EAC">
        <w:t>”</w:t>
      </w:r>
      <w:r w:rsidR="00071FC2">
        <w:t xml:space="preserve"> : [</w:t>
      </w:r>
    </w:p>
    <w:p w14:paraId="4A579D70" w14:textId="77777777" w:rsidR="00FF31D8" w:rsidRDefault="00FF31D8" w:rsidP="00FF31D8">
      <w:pPr>
        <w:pStyle w:val="ListParagraph"/>
      </w:pPr>
      <w:r>
        <w:t xml:space="preserve">         {</w:t>
      </w:r>
    </w:p>
    <w:p w14:paraId="1E3FAF80" w14:textId="1E3854A4" w:rsidR="00FF31D8" w:rsidRDefault="00FF31D8" w:rsidP="00FF31D8">
      <w:pPr>
        <w:pStyle w:val="ListParagraph"/>
      </w:pPr>
      <w:r>
        <w:tab/>
      </w:r>
      <w:r w:rsidR="00537EAC">
        <w:t>“</w:t>
      </w:r>
      <w:r>
        <w:t>state</w:t>
      </w:r>
      <w:r w:rsidR="00537EAC">
        <w:t>”</w:t>
      </w:r>
      <w:r>
        <w:t xml:space="preserve"> : </w:t>
      </w:r>
      <w:r w:rsidR="00537EAC">
        <w:t>“</w:t>
      </w:r>
      <w:r>
        <w:t>Seeding</w:t>
      </w:r>
      <w:r w:rsidR="00537EAC">
        <w:t>”</w:t>
      </w:r>
    </w:p>
    <w:p w14:paraId="0C3C84DD" w14:textId="5C9CF6AC" w:rsidR="00FF31D8" w:rsidRDefault="00FF31D8" w:rsidP="00FF31D8">
      <w:pPr>
        <w:pStyle w:val="ListParagraph"/>
      </w:pPr>
      <w:r>
        <w:tab/>
      </w:r>
      <w:r w:rsidR="00537EAC">
        <w:t>“</w:t>
      </w:r>
      <w:r>
        <w:t>N</w:t>
      </w:r>
      <w:r w:rsidR="00537EAC">
        <w:t>”</w:t>
      </w:r>
      <w:r>
        <w:t xml:space="preserve"> : 0.95</w:t>
      </w:r>
    </w:p>
    <w:p w14:paraId="08C1D114" w14:textId="77777777" w:rsidR="00FF31D8" w:rsidRDefault="00FF31D8" w:rsidP="00FF31D8">
      <w:pPr>
        <w:pStyle w:val="ListParagraph"/>
      </w:pPr>
      <w:r>
        <w:t xml:space="preserve">          },</w:t>
      </w:r>
    </w:p>
    <w:p w14:paraId="0E7EA7FD" w14:textId="77777777" w:rsidR="00FF31D8" w:rsidRDefault="00FF31D8" w:rsidP="00FF31D8">
      <w:pPr>
        <w:pStyle w:val="ListParagraph"/>
      </w:pPr>
      <w:r>
        <w:t xml:space="preserve">         {</w:t>
      </w:r>
    </w:p>
    <w:p w14:paraId="2BFF3F79" w14:textId="1D04422E" w:rsidR="00FF31D8" w:rsidRDefault="00FF31D8" w:rsidP="00FF31D8">
      <w:pPr>
        <w:pStyle w:val="ListParagraph"/>
      </w:pPr>
      <w:r>
        <w:tab/>
      </w:r>
      <w:r w:rsidR="00537EAC">
        <w:t>“</w:t>
      </w:r>
      <w:r>
        <w:t>state</w:t>
      </w:r>
      <w:r w:rsidR="00537EAC">
        <w:t>”</w:t>
      </w:r>
      <w:r>
        <w:t xml:space="preserve"> : </w:t>
      </w:r>
      <w:r w:rsidR="00537EAC">
        <w:t>“</w:t>
      </w:r>
      <w:r>
        <w:t>Vegetative</w:t>
      </w:r>
      <w:r w:rsidR="00537EAC">
        <w:t>”</w:t>
      </w:r>
    </w:p>
    <w:p w14:paraId="7A32BF06" w14:textId="70F82461" w:rsidR="00FF31D8" w:rsidRDefault="00FF31D8" w:rsidP="00FF31D8">
      <w:pPr>
        <w:pStyle w:val="ListParagraph"/>
      </w:pPr>
      <w:r>
        <w:tab/>
      </w:r>
      <w:r w:rsidR="00537EAC">
        <w:t>“</w:t>
      </w:r>
      <w:r>
        <w:t>N</w:t>
      </w:r>
      <w:r w:rsidR="00537EAC">
        <w:t>”</w:t>
      </w:r>
      <w:r>
        <w:t xml:space="preserve"> : 1.89 </w:t>
      </w:r>
    </w:p>
    <w:p w14:paraId="07D7409F" w14:textId="77777777" w:rsidR="00FF31D8" w:rsidRDefault="00FF31D8" w:rsidP="00FF31D8">
      <w:pPr>
        <w:pStyle w:val="ListParagraph"/>
      </w:pPr>
      <w:r>
        <w:t xml:space="preserve">          },</w:t>
      </w:r>
    </w:p>
    <w:p w14:paraId="67D6B58D" w14:textId="77777777" w:rsidR="00FF31D8" w:rsidRDefault="00FF31D8" w:rsidP="00FF31D8">
      <w:pPr>
        <w:pStyle w:val="ListParagraph"/>
      </w:pPr>
      <w:r>
        <w:t xml:space="preserve">         {</w:t>
      </w:r>
    </w:p>
    <w:p w14:paraId="32FFDF5B" w14:textId="467DE8F6" w:rsidR="00FF31D8" w:rsidRDefault="00FF31D8" w:rsidP="00FF31D8">
      <w:pPr>
        <w:pStyle w:val="ListParagraph"/>
      </w:pPr>
      <w:r>
        <w:tab/>
      </w:r>
      <w:r w:rsidR="00537EAC">
        <w:t>“</w:t>
      </w:r>
      <w:r>
        <w:t>state</w:t>
      </w:r>
      <w:r w:rsidR="00537EAC">
        <w:t>”</w:t>
      </w:r>
      <w:r>
        <w:t xml:space="preserve"> : </w:t>
      </w:r>
      <w:r w:rsidR="00537EAC">
        <w:t>“</w:t>
      </w:r>
      <w:r>
        <w:t>Mature</w:t>
      </w:r>
      <w:r w:rsidR="00537EAC">
        <w:t>”</w:t>
      </w:r>
    </w:p>
    <w:p w14:paraId="1D286693" w14:textId="4DF68DD4" w:rsidR="00FF31D8" w:rsidRDefault="00FF31D8" w:rsidP="00FF31D8">
      <w:pPr>
        <w:pStyle w:val="ListParagraph"/>
      </w:pPr>
      <w:r>
        <w:tab/>
      </w:r>
      <w:r w:rsidR="00537EAC">
        <w:t>“</w:t>
      </w:r>
      <w:r>
        <w:t>N</w:t>
      </w:r>
      <w:r w:rsidR="00537EAC">
        <w:t>”</w:t>
      </w:r>
      <w:r>
        <w:t xml:space="preserve"> : 2.84</w:t>
      </w:r>
    </w:p>
    <w:p w14:paraId="31F3D7F1" w14:textId="77777777" w:rsidR="00FF31D8" w:rsidRDefault="00FF31D8" w:rsidP="00FF31D8">
      <w:pPr>
        <w:pStyle w:val="ListParagraph"/>
      </w:pPr>
      <w:r>
        <w:t xml:space="preserve">          }</w:t>
      </w:r>
    </w:p>
    <w:p w14:paraId="0D66F533" w14:textId="27FE81EE" w:rsidR="00BF701E" w:rsidRDefault="00BF701E" w:rsidP="00BF701E">
      <w:pPr>
        <w:pStyle w:val="ListParagraph"/>
      </w:pPr>
      <w:r>
        <w:t xml:space="preserve">    ]</w:t>
      </w:r>
    </w:p>
    <w:p w14:paraId="42F2E41A" w14:textId="7B258B1D" w:rsidR="008D0F8E" w:rsidRDefault="008D0F8E" w:rsidP="00BF701E">
      <w:pPr>
        <w:pStyle w:val="ListParagraph"/>
      </w:pPr>
      <w:r>
        <w:t>}</w:t>
      </w:r>
    </w:p>
    <w:p w14:paraId="208E002F" w14:textId="77777777" w:rsidR="008D0F8E" w:rsidRDefault="008D0F8E" w:rsidP="00BF701E">
      <w:pPr>
        <w:pStyle w:val="ListParagraph"/>
      </w:pPr>
    </w:p>
    <w:p w14:paraId="49AEA2F7" w14:textId="155B354A" w:rsidR="008D0F8E" w:rsidRDefault="008D0F8E" w:rsidP="00BF701E">
      <w:pPr>
        <w:pStyle w:val="ListParagraph"/>
      </w:pPr>
      <w:r>
        <w:t xml:space="preserve">Example: </w:t>
      </w:r>
      <w:r w:rsidR="00B50E5C">
        <w:t>/plantTypes/</w:t>
      </w:r>
      <w:r w:rsidR="00290203">
        <w:t>L/*</w:t>
      </w:r>
    </w:p>
    <w:p w14:paraId="39DE1DAF" w14:textId="0274C01C" w:rsidR="00290203" w:rsidRDefault="00D42B22" w:rsidP="00BF701E">
      <w:pPr>
        <w:pStyle w:val="ListParagraph"/>
      </w:pPr>
      <w:r>
        <w:t>{</w:t>
      </w:r>
    </w:p>
    <w:p w14:paraId="6C09B9F9" w14:textId="093BB1A1" w:rsidR="00B7624A" w:rsidRDefault="00B7624A" w:rsidP="00B7624A">
      <w:pPr>
        <w:pStyle w:val="ListParagraph"/>
      </w:pPr>
      <w:r w:rsidRPr="00CC6420">
        <w:t xml:space="preserve">     </w:t>
      </w:r>
      <w:r w:rsidR="00537EAC">
        <w:t>“</w:t>
      </w:r>
      <w:r>
        <w:t>typeName</w:t>
      </w:r>
      <w:r w:rsidR="00537EAC">
        <w:t>”</w:t>
      </w:r>
      <w:r>
        <w:t xml:space="preserve"> : </w:t>
      </w:r>
      <w:r w:rsidR="00537EAC">
        <w:t>“</w:t>
      </w:r>
      <w:r>
        <w:t>Lattuce</w:t>
      </w:r>
      <w:r w:rsidR="00537EAC">
        <w:t>”</w:t>
      </w:r>
      <w:r>
        <w:t>,</w:t>
      </w:r>
    </w:p>
    <w:p w14:paraId="4C307F84" w14:textId="5BFC1C7A" w:rsidR="00B7624A" w:rsidRDefault="00B7624A" w:rsidP="00B7624A">
      <w:pPr>
        <w:pStyle w:val="ListParagraph"/>
      </w:pPr>
      <w:r>
        <w:t xml:space="preserve">     </w:t>
      </w:r>
      <w:r w:rsidR="00537EAC">
        <w:t>“</w:t>
      </w:r>
      <w:r>
        <w:t>plants</w:t>
      </w:r>
      <w:r w:rsidR="00537EAC">
        <w:t>”</w:t>
      </w:r>
      <w:r>
        <w:t xml:space="preserve"> : [</w:t>
      </w:r>
    </w:p>
    <w:p w14:paraId="7B98C0BE" w14:textId="77777777" w:rsidR="00B7624A" w:rsidRDefault="00B7624A" w:rsidP="00B7624A">
      <w:pPr>
        <w:pStyle w:val="ListParagraph"/>
      </w:pPr>
      <w:r>
        <w:tab/>
        <w:t>{</w:t>
      </w:r>
    </w:p>
    <w:p w14:paraId="2E273867" w14:textId="5A16FC9D" w:rsidR="00B7624A" w:rsidRDefault="00B7624A" w:rsidP="00B7624A">
      <w:pPr>
        <w:pStyle w:val="ListParagraph"/>
      </w:pPr>
      <w:r>
        <w:t xml:space="preserve">       </w:t>
      </w:r>
      <w:r>
        <w:tab/>
        <w:t xml:space="preserve">     </w:t>
      </w:r>
      <w:r w:rsidR="00537EAC">
        <w:t>“</w:t>
      </w:r>
      <w:r>
        <w:t>plantID</w:t>
      </w:r>
      <w:r w:rsidR="00537EAC">
        <w:t>”</w:t>
      </w:r>
      <w:r>
        <w:t xml:space="preserve"> : </w:t>
      </w:r>
      <w:r w:rsidR="00537EAC">
        <w:t>“</w:t>
      </w:r>
      <w:r>
        <w:t>P1</w:t>
      </w:r>
      <w:r w:rsidR="00537EAC">
        <w:t>”</w:t>
      </w:r>
      <w:r>
        <w:t>,</w:t>
      </w:r>
    </w:p>
    <w:p w14:paraId="31AB992A" w14:textId="0614DBC9" w:rsidR="00B7624A" w:rsidRDefault="00B7624A" w:rsidP="00B7624A">
      <w:pPr>
        <w:pStyle w:val="ListParagraph"/>
      </w:pPr>
      <w:r>
        <w:tab/>
        <w:t xml:space="preserve">     </w:t>
      </w:r>
      <w:r w:rsidR="00537EAC">
        <w:t>“</w:t>
      </w:r>
      <w:r>
        <w:t>plantName</w:t>
      </w:r>
      <w:r w:rsidR="00537EAC">
        <w:t>”</w:t>
      </w:r>
      <w:r>
        <w:t xml:space="preserve"> : </w:t>
      </w:r>
      <w:r w:rsidR="00537EAC">
        <w:t>“</w:t>
      </w:r>
      <w:r>
        <w:t>Iceberg lattuce</w:t>
      </w:r>
      <w:r w:rsidR="00537EAC">
        <w:t>”</w:t>
      </w:r>
    </w:p>
    <w:p w14:paraId="1F1FC09E" w14:textId="77777777" w:rsidR="00B7624A" w:rsidRDefault="00B7624A" w:rsidP="00B7624A">
      <w:pPr>
        <w:pStyle w:val="ListParagraph"/>
      </w:pPr>
      <w:r>
        <w:tab/>
        <w:t>},</w:t>
      </w:r>
    </w:p>
    <w:p w14:paraId="202D3781" w14:textId="77777777" w:rsidR="00B7624A" w:rsidRDefault="00B7624A" w:rsidP="00B7624A">
      <w:pPr>
        <w:pStyle w:val="ListParagraph"/>
      </w:pPr>
      <w:r>
        <w:tab/>
        <w:t>{</w:t>
      </w:r>
    </w:p>
    <w:p w14:paraId="01B71BFF" w14:textId="4C66374B" w:rsidR="00B7624A" w:rsidRDefault="00B7624A" w:rsidP="00B7624A">
      <w:pPr>
        <w:pStyle w:val="ListParagraph"/>
      </w:pPr>
      <w:r>
        <w:t xml:space="preserve">       </w:t>
      </w:r>
      <w:r>
        <w:tab/>
        <w:t xml:space="preserve">     </w:t>
      </w:r>
      <w:r w:rsidR="00537EAC">
        <w:t>“</w:t>
      </w:r>
      <w:r>
        <w:t>plantID</w:t>
      </w:r>
      <w:r w:rsidR="00537EAC">
        <w:t>”</w:t>
      </w:r>
      <w:r>
        <w:t xml:space="preserve"> : </w:t>
      </w:r>
      <w:r w:rsidR="00537EAC">
        <w:t>“</w:t>
      </w:r>
      <w:r>
        <w:t>P2</w:t>
      </w:r>
      <w:r w:rsidR="00537EAC">
        <w:t>”</w:t>
      </w:r>
      <w:r>
        <w:t>,</w:t>
      </w:r>
    </w:p>
    <w:p w14:paraId="68B9A7BA" w14:textId="42E914E7" w:rsidR="00B7624A" w:rsidRDefault="00B7624A" w:rsidP="00B7624A">
      <w:pPr>
        <w:pStyle w:val="ListParagraph"/>
      </w:pPr>
      <w:r>
        <w:tab/>
        <w:t xml:space="preserve">     </w:t>
      </w:r>
      <w:r w:rsidR="00537EAC">
        <w:t>“</w:t>
      </w:r>
      <w:r>
        <w:t>plantName</w:t>
      </w:r>
      <w:r w:rsidR="00537EAC">
        <w:t>”</w:t>
      </w:r>
      <w:r>
        <w:t xml:space="preserve"> : </w:t>
      </w:r>
      <w:r w:rsidR="00537EAC">
        <w:t>“</w:t>
      </w:r>
      <w:r>
        <w:t>Butterhead lattuce</w:t>
      </w:r>
      <w:r w:rsidR="00537EAC">
        <w:t>”</w:t>
      </w:r>
    </w:p>
    <w:p w14:paraId="5CB021B3" w14:textId="5F97219C" w:rsidR="00B7624A" w:rsidRDefault="00B7624A" w:rsidP="00B7624A">
      <w:pPr>
        <w:pStyle w:val="ListParagraph"/>
      </w:pPr>
      <w:r>
        <w:tab/>
        <w:t>}</w:t>
      </w:r>
    </w:p>
    <w:p w14:paraId="1CE6CFC5" w14:textId="0B3CAA64" w:rsidR="001D519D" w:rsidRDefault="001D519D" w:rsidP="00B7624A">
      <w:pPr>
        <w:pStyle w:val="ListParagraph"/>
      </w:pPr>
      <w:r>
        <w:t xml:space="preserve">     ]</w:t>
      </w:r>
    </w:p>
    <w:p w14:paraId="63E12F34" w14:textId="36573E05" w:rsidR="00F561C1" w:rsidRDefault="00D42B22" w:rsidP="00BF701E">
      <w:pPr>
        <w:pStyle w:val="ListParagraph"/>
      </w:pPr>
      <w:r>
        <w:lastRenderedPageBreak/>
        <w:t xml:space="preserve">     </w:t>
      </w:r>
      <w:r w:rsidR="00537EAC">
        <w:t>“</w:t>
      </w:r>
      <w:r w:rsidR="0059477F">
        <w:t>vegetative</w:t>
      </w:r>
      <w:r w:rsidR="0012332B">
        <w:t>H</w:t>
      </w:r>
      <w:r w:rsidR="00537EAC">
        <w:t>”</w:t>
      </w:r>
      <w:r w:rsidR="0059477F">
        <w:t xml:space="preserve"> : </w:t>
      </w:r>
      <w:r w:rsidR="008625F8">
        <w:t>10</w:t>
      </w:r>
    </w:p>
    <w:p w14:paraId="797DEFBD" w14:textId="5D271C4B" w:rsidR="008625F8" w:rsidRDefault="008625F8" w:rsidP="00BF701E">
      <w:pPr>
        <w:pStyle w:val="ListParagraph"/>
      </w:pPr>
      <w:r>
        <w:t xml:space="preserve">     </w:t>
      </w:r>
      <w:r w:rsidR="00537EAC">
        <w:t>“</w:t>
      </w:r>
      <w:r>
        <w:t>mature</w:t>
      </w:r>
      <w:r w:rsidR="0012332B">
        <w:t>H</w:t>
      </w:r>
      <w:r w:rsidR="00537EAC">
        <w:t>”</w:t>
      </w:r>
      <w:r>
        <w:t xml:space="preserve"> : 20</w:t>
      </w:r>
    </w:p>
    <w:p w14:paraId="432BA268" w14:textId="636EE22F" w:rsidR="008625F8" w:rsidRDefault="008625F8" w:rsidP="00BF701E">
      <w:pPr>
        <w:pStyle w:val="ListParagraph"/>
      </w:pPr>
      <w:r>
        <w:t xml:space="preserve">     </w:t>
      </w:r>
      <w:r w:rsidR="00537EAC">
        <w:t>“</w:t>
      </w:r>
      <w:r>
        <w:t>humidity</w:t>
      </w:r>
      <w:r w:rsidR="0012332B">
        <w:t>D</w:t>
      </w:r>
      <w:r>
        <w:t>ay</w:t>
      </w:r>
      <w:r w:rsidR="00537EAC">
        <w:t>”</w:t>
      </w:r>
      <w:r w:rsidR="00216F49">
        <w:t xml:space="preserve"> : </w:t>
      </w:r>
      <w:r w:rsidR="006A09E5">
        <w:t>0.5</w:t>
      </w:r>
    </w:p>
    <w:p w14:paraId="5DD3AB2C" w14:textId="70700A51" w:rsidR="006A09E5" w:rsidRDefault="006A09E5" w:rsidP="00BF701E">
      <w:pPr>
        <w:pStyle w:val="ListParagraph"/>
      </w:pPr>
      <w:r>
        <w:t xml:space="preserve">     </w:t>
      </w:r>
      <w:r w:rsidR="00537EAC">
        <w:t>“</w:t>
      </w:r>
      <w:r>
        <w:t>humidity</w:t>
      </w:r>
      <w:r w:rsidR="0012332B">
        <w:t>N</w:t>
      </w:r>
      <w:r>
        <w:t>ight</w:t>
      </w:r>
      <w:r w:rsidR="00537EAC">
        <w:t>”</w:t>
      </w:r>
      <w:r>
        <w:t xml:space="preserve"> : 0.5</w:t>
      </w:r>
    </w:p>
    <w:p w14:paraId="2F2723D1" w14:textId="59987378" w:rsidR="001B6C85" w:rsidRDefault="001B6C85" w:rsidP="001B6C85">
      <w:pPr>
        <w:pStyle w:val="ListParagraph"/>
      </w:pPr>
      <w:r>
        <w:t xml:space="preserve">     </w:t>
      </w:r>
      <w:r w:rsidR="00537EAC">
        <w:t>“</w:t>
      </w:r>
      <w:r>
        <w:t>low</w:t>
      </w:r>
      <w:r w:rsidR="0012332B">
        <w:t>P</w:t>
      </w:r>
      <w:r w:rsidR="00941ADE">
        <w:t>H</w:t>
      </w:r>
      <w:r w:rsidR="00537EAC">
        <w:t>”</w:t>
      </w:r>
      <w:r>
        <w:t>: 0.5</w:t>
      </w:r>
    </w:p>
    <w:p w14:paraId="5FF0ACEF" w14:textId="3DE0E4F8" w:rsidR="001B6C85" w:rsidRDefault="001B6C85" w:rsidP="00FF31D8">
      <w:pPr>
        <w:pStyle w:val="ListParagraph"/>
      </w:pPr>
      <w:r>
        <w:t xml:space="preserve">     </w:t>
      </w:r>
      <w:r w:rsidR="00537EAC">
        <w:t>“</w:t>
      </w:r>
      <w:r w:rsidR="00941ADE">
        <w:t>highPH</w:t>
      </w:r>
      <w:r>
        <w:t xml:space="preserve"> : 0.5</w:t>
      </w:r>
    </w:p>
    <w:p w14:paraId="4FDD180F" w14:textId="55E9CB15" w:rsidR="00D42B22" w:rsidRDefault="00F561C1" w:rsidP="00BF701E">
      <w:pPr>
        <w:pStyle w:val="ListParagraph"/>
      </w:pPr>
      <w:r>
        <w:t xml:space="preserve">     </w:t>
      </w:r>
      <w:r w:rsidR="00537EAC">
        <w:t>“</w:t>
      </w:r>
      <w:r>
        <w:t>states</w:t>
      </w:r>
      <w:r w:rsidR="00537EAC">
        <w:t>”</w:t>
      </w:r>
      <w:r w:rsidR="00FF31D8">
        <w:t xml:space="preserve"> : [</w:t>
      </w:r>
    </w:p>
    <w:p w14:paraId="676A2304" w14:textId="77777777" w:rsidR="00FF31D8" w:rsidRDefault="00FF31D8" w:rsidP="00FF31D8">
      <w:pPr>
        <w:pStyle w:val="ListParagraph"/>
      </w:pPr>
      <w:r>
        <w:t xml:space="preserve">              {</w:t>
      </w:r>
    </w:p>
    <w:p w14:paraId="6DCE3814" w14:textId="7B7E9B11" w:rsidR="00FF31D8" w:rsidRDefault="00FF31D8" w:rsidP="00FF31D8">
      <w:pPr>
        <w:pStyle w:val="ListParagraph"/>
      </w:pPr>
      <w:r>
        <w:tab/>
        <w:t xml:space="preserve">    </w:t>
      </w:r>
      <w:r w:rsidR="00537EAC">
        <w:t>“</w:t>
      </w:r>
      <w:r>
        <w:t>state</w:t>
      </w:r>
      <w:r w:rsidR="00537EAC">
        <w:t>”</w:t>
      </w:r>
      <w:r>
        <w:t xml:space="preserve"> : </w:t>
      </w:r>
      <w:r w:rsidR="00537EAC">
        <w:t>“</w:t>
      </w:r>
      <w:r>
        <w:t>Seeding</w:t>
      </w:r>
      <w:r w:rsidR="00537EAC">
        <w:t>”</w:t>
      </w:r>
      <w:r w:rsidR="00911EF4">
        <w:t>,</w:t>
      </w:r>
    </w:p>
    <w:p w14:paraId="1B4A3920" w14:textId="77C0F0B4" w:rsidR="00FF31D8" w:rsidRDefault="00FF31D8" w:rsidP="00FF31D8">
      <w:pPr>
        <w:pStyle w:val="ListParagraph"/>
      </w:pPr>
      <w:r>
        <w:tab/>
        <w:t xml:space="preserve">    </w:t>
      </w:r>
      <w:r w:rsidR="00537EAC">
        <w:t>“</w:t>
      </w:r>
      <w:r>
        <w:t>N</w:t>
      </w:r>
      <w:r w:rsidR="00537EAC">
        <w:t>”</w:t>
      </w:r>
      <w:r>
        <w:t xml:space="preserve"> : 0.95</w:t>
      </w:r>
      <w:r w:rsidR="00911EF4">
        <w:t>,</w:t>
      </w:r>
    </w:p>
    <w:p w14:paraId="6034C629" w14:textId="3DCDF1D2" w:rsidR="008327D0" w:rsidRDefault="008327D0" w:rsidP="00FF31D8">
      <w:pPr>
        <w:pStyle w:val="ListParagraph"/>
      </w:pPr>
      <w:r>
        <w:tab/>
        <w:t xml:space="preserve">    </w:t>
      </w:r>
      <w:r w:rsidR="00537EAC">
        <w:t>“</w:t>
      </w:r>
      <w:r>
        <w:t>P</w:t>
      </w:r>
      <w:r w:rsidR="00537EAC">
        <w:t>”</w:t>
      </w:r>
      <w:r>
        <w:t xml:space="preserve"> : </w:t>
      </w:r>
      <w:r w:rsidR="0013026B">
        <w:t>0.38</w:t>
      </w:r>
      <w:r w:rsidR="00911EF4">
        <w:t>,</w:t>
      </w:r>
    </w:p>
    <w:p w14:paraId="268292A7" w14:textId="1C02CE3C" w:rsidR="00911EF4" w:rsidRDefault="00911EF4" w:rsidP="00FF31D8">
      <w:pPr>
        <w:pStyle w:val="ListParagraph"/>
      </w:pPr>
      <w:r>
        <w:tab/>
        <w:t xml:space="preserve">    </w:t>
      </w:r>
      <w:r w:rsidR="00537EAC">
        <w:t>“</w:t>
      </w:r>
      <w:r>
        <w:t>K</w:t>
      </w:r>
      <w:r w:rsidR="00537EAC">
        <w:t>”</w:t>
      </w:r>
      <w:r>
        <w:t xml:space="preserve"> : 0.76,</w:t>
      </w:r>
    </w:p>
    <w:p w14:paraId="36A8ECDF" w14:textId="0EF94980" w:rsidR="00911EF4" w:rsidRDefault="00911EF4" w:rsidP="00FF31D8">
      <w:pPr>
        <w:pStyle w:val="ListParagraph"/>
      </w:pPr>
      <w:r>
        <w:tab/>
        <w:t xml:space="preserve">    </w:t>
      </w:r>
      <w:r w:rsidR="00537EAC">
        <w:t>“</w:t>
      </w:r>
      <w:r w:rsidR="00B27794">
        <w:t>liters</w:t>
      </w:r>
      <w:r w:rsidR="00537EAC">
        <w:t>”</w:t>
      </w:r>
      <w:r w:rsidR="00B27794">
        <w:t xml:space="preserve"> : 1.89</w:t>
      </w:r>
      <w:r w:rsidR="008615D2">
        <w:t>,</w:t>
      </w:r>
    </w:p>
    <w:p w14:paraId="71029F39" w14:textId="7EE09F88" w:rsidR="00B27794" w:rsidRDefault="00B27794" w:rsidP="00FF31D8">
      <w:pPr>
        <w:pStyle w:val="ListParagraph"/>
      </w:pPr>
      <w:r>
        <w:tab/>
        <w:t xml:space="preserve">    </w:t>
      </w:r>
      <w:r w:rsidR="00537EAC">
        <w:t>“</w:t>
      </w:r>
      <w:r>
        <w:t>light</w:t>
      </w:r>
      <w:r w:rsidR="00537EAC">
        <w:t>”</w:t>
      </w:r>
      <w:r w:rsidR="0042733A">
        <w:t xml:space="preserve"> : 17</w:t>
      </w:r>
      <w:r w:rsidR="008615D2">
        <w:t>,</w:t>
      </w:r>
    </w:p>
    <w:p w14:paraId="2BF49391" w14:textId="3A30B450" w:rsidR="00911EF4" w:rsidRDefault="0042733A" w:rsidP="008615D2">
      <w:pPr>
        <w:pStyle w:val="ListParagraph"/>
      </w:pPr>
      <w:r>
        <w:tab/>
        <w:t xml:space="preserve">    </w:t>
      </w:r>
      <w:r w:rsidR="00537EAC">
        <w:t>“</w:t>
      </w:r>
      <w:r>
        <w:t>soilMoisture</w:t>
      </w:r>
      <w:r w:rsidR="00537EAC">
        <w:t>”</w:t>
      </w:r>
      <w:r>
        <w:t xml:space="preserve"> : </w:t>
      </w:r>
      <w:r w:rsidR="006300B4">
        <w:t>0.6</w:t>
      </w:r>
    </w:p>
    <w:p w14:paraId="097E3CCC" w14:textId="76954987" w:rsidR="00FF31D8" w:rsidRDefault="00FF31D8" w:rsidP="00FF31D8">
      <w:pPr>
        <w:pStyle w:val="ListParagraph"/>
      </w:pPr>
      <w:r>
        <w:t xml:space="preserve">               },</w:t>
      </w:r>
    </w:p>
    <w:p w14:paraId="02AE3DD9" w14:textId="77777777" w:rsidR="00FF31D8" w:rsidRDefault="00FF31D8" w:rsidP="00FF31D8">
      <w:pPr>
        <w:pStyle w:val="ListParagraph"/>
      </w:pPr>
      <w:r>
        <w:t xml:space="preserve">              {</w:t>
      </w:r>
    </w:p>
    <w:p w14:paraId="71876E0B" w14:textId="12F0C3CC" w:rsidR="00FF31D8" w:rsidRDefault="00FF31D8" w:rsidP="00FF31D8">
      <w:pPr>
        <w:pStyle w:val="ListParagraph"/>
      </w:pPr>
      <w:r>
        <w:tab/>
        <w:t xml:space="preserve">    </w:t>
      </w:r>
      <w:r w:rsidR="00537EAC">
        <w:t>“</w:t>
      </w:r>
      <w:r>
        <w:t>state</w:t>
      </w:r>
      <w:r w:rsidR="00537EAC">
        <w:t>”</w:t>
      </w:r>
      <w:r>
        <w:t xml:space="preserve"> : </w:t>
      </w:r>
      <w:r w:rsidR="00537EAC">
        <w:t>“</w:t>
      </w:r>
      <w:r>
        <w:t>Seeding</w:t>
      </w:r>
      <w:r w:rsidR="00537EAC">
        <w:t>”</w:t>
      </w:r>
      <w:r w:rsidR="008615D2">
        <w:t>,</w:t>
      </w:r>
    </w:p>
    <w:p w14:paraId="73958F63" w14:textId="4BE20AC1" w:rsidR="00FF31D8" w:rsidRDefault="00FF31D8" w:rsidP="00FF31D8">
      <w:pPr>
        <w:pStyle w:val="ListParagraph"/>
      </w:pPr>
      <w:r>
        <w:tab/>
        <w:t xml:space="preserve">    </w:t>
      </w:r>
      <w:r w:rsidR="00537EAC">
        <w:t>“</w:t>
      </w:r>
      <w:r>
        <w:t>N</w:t>
      </w:r>
      <w:r w:rsidR="00537EAC">
        <w:t>”</w:t>
      </w:r>
      <w:r>
        <w:t xml:space="preserve"> : 0.95</w:t>
      </w:r>
    </w:p>
    <w:p w14:paraId="4BAAAF64" w14:textId="77777777" w:rsidR="00FF31D8" w:rsidRDefault="00FF31D8" w:rsidP="00FF31D8">
      <w:pPr>
        <w:pStyle w:val="ListParagraph"/>
      </w:pPr>
      <w:r>
        <w:t xml:space="preserve">               },</w:t>
      </w:r>
    </w:p>
    <w:p w14:paraId="507062A4" w14:textId="77777777" w:rsidR="00FF31D8" w:rsidRDefault="00FF31D8" w:rsidP="00FF31D8">
      <w:pPr>
        <w:pStyle w:val="ListParagraph"/>
      </w:pPr>
      <w:r>
        <w:t xml:space="preserve">              {</w:t>
      </w:r>
    </w:p>
    <w:p w14:paraId="02850972" w14:textId="3F00F81A" w:rsidR="00FF31D8" w:rsidRDefault="00FF31D8" w:rsidP="00FF31D8">
      <w:pPr>
        <w:pStyle w:val="ListParagraph"/>
      </w:pPr>
      <w:r>
        <w:tab/>
        <w:t xml:space="preserve">    </w:t>
      </w:r>
      <w:r w:rsidR="00537EAC">
        <w:t>“</w:t>
      </w:r>
      <w:r>
        <w:t>state</w:t>
      </w:r>
      <w:r w:rsidR="00537EAC">
        <w:t>”</w:t>
      </w:r>
      <w:r>
        <w:t xml:space="preserve"> : </w:t>
      </w:r>
      <w:r w:rsidR="00537EAC">
        <w:t>“</w:t>
      </w:r>
      <w:r>
        <w:t>Seeding</w:t>
      </w:r>
      <w:r w:rsidR="00537EAC">
        <w:t>”</w:t>
      </w:r>
      <w:r w:rsidR="008615D2">
        <w:t>,</w:t>
      </w:r>
    </w:p>
    <w:p w14:paraId="44C8020D" w14:textId="47E596CF" w:rsidR="00FF31D8" w:rsidRDefault="00FF31D8" w:rsidP="00FF31D8">
      <w:pPr>
        <w:pStyle w:val="ListParagraph"/>
      </w:pPr>
      <w:r>
        <w:tab/>
        <w:t xml:space="preserve">    </w:t>
      </w:r>
      <w:r w:rsidR="00537EAC">
        <w:t>“</w:t>
      </w:r>
      <w:r>
        <w:t>N</w:t>
      </w:r>
      <w:r w:rsidR="00537EAC">
        <w:t>”</w:t>
      </w:r>
      <w:r>
        <w:t xml:space="preserve"> : 0.95</w:t>
      </w:r>
    </w:p>
    <w:p w14:paraId="74186875" w14:textId="334BFE7B" w:rsidR="00FF31D8" w:rsidRDefault="00FF31D8" w:rsidP="00BF701E">
      <w:pPr>
        <w:pStyle w:val="ListParagraph"/>
      </w:pPr>
      <w:r>
        <w:t xml:space="preserve">               }</w:t>
      </w:r>
    </w:p>
    <w:p w14:paraId="75EDB202" w14:textId="3DFA3C1B" w:rsidR="00FF31D8" w:rsidRDefault="00FF31D8" w:rsidP="00BF701E">
      <w:pPr>
        <w:pStyle w:val="ListParagraph"/>
      </w:pPr>
      <w:r>
        <w:t xml:space="preserve">         ]</w:t>
      </w:r>
    </w:p>
    <w:p w14:paraId="4FAE92A9" w14:textId="773D3941" w:rsidR="008615D2" w:rsidRDefault="008615D2" w:rsidP="00BF701E">
      <w:pPr>
        <w:pStyle w:val="ListParagraph"/>
      </w:pPr>
      <w:r>
        <w:t>}</w:t>
      </w:r>
    </w:p>
    <w:p w14:paraId="440C98B8" w14:textId="77777777" w:rsidR="00B235C9" w:rsidRDefault="00B235C9" w:rsidP="00BF701E">
      <w:pPr>
        <w:pStyle w:val="ListParagraph"/>
      </w:pPr>
    </w:p>
    <w:p w14:paraId="1ACE8130" w14:textId="7D812172" w:rsidR="00B235C9" w:rsidRDefault="00B235C9" w:rsidP="00BF701E">
      <w:pPr>
        <w:pStyle w:val="ListParagraph"/>
      </w:pPr>
      <w:r>
        <w:t xml:space="preserve">Example </w:t>
      </w:r>
      <w:r w:rsidR="00094F5D">
        <w:t xml:space="preserve">/plantTypes/L </w:t>
      </w:r>
      <w:r>
        <w:t>/</w:t>
      </w:r>
      <w:r w:rsidR="007C30A6">
        <w:t>lowPH</w:t>
      </w:r>
    </w:p>
    <w:p w14:paraId="1AF703D4" w14:textId="115AACB7" w:rsidR="007C30A6" w:rsidRDefault="007C30A6" w:rsidP="00BF701E">
      <w:pPr>
        <w:pStyle w:val="ListParagraph"/>
      </w:pPr>
      <w:r>
        <w:t>{</w:t>
      </w:r>
    </w:p>
    <w:p w14:paraId="4101422A" w14:textId="79554FDA" w:rsidR="007C30A6" w:rsidRDefault="007C30A6" w:rsidP="00BF701E">
      <w:pPr>
        <w:pStyle w:val="ListParagraph"/>
      </w:pPr>
      <w:r>
        <w:t xml:space="preserve">     </w:t>
      </w:r>
      <w:r w:rsidR="00537EAC">
        <w:t>“</w:t>
      </w:r>
      <w:r>
        <w:t>lowPH</w:t>
      </w:r>
      <w:r w:rsidR="00537EAC">
        <w:t>”</w:t>
      </w:r>
      <w:r>
        <w:t xml:space="preserve"> : </w:t>
      </w:r>
      <w:r w:rsidR="00DD0B10">
        <w:t>6</w:t>
      </w:r>
    </w:p>
    <w:p w14:paraId="56268E29" w14:textId="52C74079" w:rsidR="007C30A6" w:rsidRDefault="007C30A6" w:rsidP="00BF701E">
      <w:pPr>
        <w:pStyle w:val="ListParagraph"/>
      </w:pPr>
      <w:r>
        <w:t>}</w:t>
      </w:r>
    </w:p>
    <w:p w14:paraId="6FF68016" w14:textId="77777777" w:rsidR="00A00CC6" w:rsidRDefault="00A00CC6" w:rsidP="00BF701E">
      <w:pPr>
        <w:pStyle w:val="ListParagraph"/>
      </w:pPr>
    </w:p>
    <w:p w14:paraId="0C3BD21B" w14:textId="1CA3C83C" w:rsidR="00117930" w:rsidRPr="00A00CC6" w:rsidRDefault="00A00CC6" w:rsidP="00645325">
      <w:pPr>
        <w:pStyle w:val="ListParagraph"/>
        <w:numPr>
          <w:ilvl w:val="0"/>
          <w:numId w:val="1"/>
        </w:numPr>
        <w:rPr>
          <w:b/>
          <w:bCs/>
        </w:rPr>
      </w:pPr>
      <w:r w:rsidRPr="00A00CC6">
        <w:rPr>
          <w:b/>
          <w:bCs/>
        </w:rPr>
        <w:t>Get information of a plant</w:t>
      </w:r>
      <w:r w:rsidR="00FC4AB5">
        <w:rPr>
          <w:b/>
          <w:bCs/>
        </w:rPr>
        <w:t>, name, type and where is</w:t>
      </w:r>
      <w:r w:rsidR="00543410">
        <w:rPr>
          <w:b/>
          <w:bCs/>
        </w:rPr>
        <w:t xml:space="preserve"> plantes</w:t>
      </w:r>
      <w:r w:rsidR="00094F5D">
        <w:rPr>
          <w:b/>
          <w:bCs/>
        </w:rPr>
        <w:t>: /plants/</w:t>
      </w:r>
      <w:r w:rsidR="00AD135C">
        <w:rPr>
          <w:b/>
          <w:bCs/>
        </w:rPr>
        <w:t>plantID</w:t>
      </w:r>
      <w:r w:rsidR="00FC4AB5">
        <w:rPr>
          <w:b/>
          <w:bCs/>
        </w:rPr>
        <w:t xml:space="preserve"> </w:t>
      </w:r>
    </w:p>
    <w:p w14:paraId="125ED3D7" w14:textId="59DC1440" w:rsidR="00AD135C" w:rsidRDefault="0001090C" w:rsidP="00A00CC6">
      <w:pPr>
        <w:pStyle w:val="ListParagraph"/>
      </w:pPr>
      <w:r w:rsidRPr="0001090C">
        <w:rPr>
          <w:highlight w:val="yellow"/>
        </w:rPr>
        <w:t>Tell me if more information are needed (like the sensors)</w:t>
      </w:r>
    </w:p>
    <w:p w14:paraId="1A63A6EF" w14:textId="41D37DC5" w:rsidR="004668FB" w:rsidRPr="008E47D1" w:rsidRDefault="00AD135C" w:rsidP="00A00CC6">
      <w:pPr>
        <w:pStyle w:val="ListParagraph"/>
      </w:pPr>
      <w:r>
        <w:t xml:space="preserve">Example: </w:t>
      </w:r>
      <w:r w:rsidR="00392A1B" w:rsidRPr="008E47D1">
        <w:t>/</w:t>
      </w:r>
      <w:r w:rsidR="00A22828">
        <w:t>plants</w:t>
      </w:r>
      <w:r w:rsidR="00392A1B" w:rsidRPr="008E47D1">
        <w:t>/P1</w:t>
      </w:r>
    </w:p>
    <w:p w14:paraId="55A222C9" w14:textId="481D67C3" w:rsidR="00F11FCE" w:rsidRPr="008E47D1" w:rsidRDefault="00F11FCE" w:rsidP="00A00CC6">
      <w:pPr>
        <w:pStyle w:val="ListParagraph"/>
      </w:pPr>
      <w:r w:rsidRPr="008E47D1">
        <w:t>{</w:t>
      </w:r>
    </w:p>
    <w:p w14:paraId="67E86F1A" w14:textId="07167FC7" w:rsidR="00F11FCE" w:rsidRPr="005F61B7" w:rsidRDefault="00F11FCE" w:rsidP="00A00CC6">
      <w:pPr>
        <w:pStyle w:val="ListParagraph"/>
      </w:pPr>
      <w:r w:rsidRPr="005F61B7">
        <w:t xml:space="preserve">     </w:t>
      </w:r>
      <w:r w:rsidR="00537EAC">
        <w:t>“</w:t>
      </w:r>
      <w:r w:rsidR="00392A1B" w:rsidRPr="005F61B7">
        <w:t>plantName</w:t>
      </w:r>
      <w:r w:rsidR="00537EAC">
        <w:t>”</w:t>
      </w:r>
      <w:r w:rsidR="00392A1B" w:rsidRPr="005F61B7">
        <w:t xml:space="preserve"> : </w:t>
      </w:r>
      <w:r w:rsidR="00537EAC">
        <w:t>“</w:t>
      </w:r>
      <w:r w:rsidR="00392A1B" w:rsidRPr="005F61B7">
        <w:t>Iceberg lattuce</w:t>
      </w:r>
      <w:r w:rsidR="00537EAC">
        <w:t>”</w:t>
      </w:r>
      <w:r w:rsidR="005F61B7" w:rsidRPr="005F61B7">
        <w:t>,</w:t>
      </w:r>
    </w:p>
    <w:p w14:paraId="27BC5A15" w14:textId="54B51162" w:rsidR="00392A1B" w:rsidRPr="005F61B7" w:rsidRDefault="00392A1B" w:rsidP="00A00CC6">
      <w:pPr>
        <w:pStyle w:val="ListParagraph"/>
      </w:pPr>
      <w:r w:rsidRPr="005F61B7">
        <w:t xml:space="preserve">     </w:t>
      </w:r>
      <w:r w:rsidR="00537EAC">
        <w:t>“</w:t>
      </w:r>
      <w:r w:rsidRPr="005F61B7">
        <w:t>typeID</w:t>
      </w:r>
      <w:r w:rsidR="00537EAC">
        <w:t>”</w:t>
      </w:r>
      <w:r w:rsidRPr="005F61B7">
        <w:t xml:space="preserve"> : </w:t>
      </w:r>
      <w:r w:rsidR="00537EAC">
        <w:t>“</w:t>
      </w:r>
      <w:r w:rsidR="00AC44D6" w:rsidRPr="005F61B7">
        <w:t>L</w:t>
      </w:r>
      <w:r w:rsidR="00537EAC">
        <w:t>”</w:t>
      </w:r>
      <w:r w:rsidR="005F61B7" w:rsidRPr="005F61B7">
        <w:t>,</w:t>
      </w:r>
    </w:p>
    <w:p w14:paraId="71D1BC61" w14:textId="7C664DB6" w:rsidR="00941481" w:rsidRDefault="00941481" w:rsidP="00A00CC6">
      <w:pPr>
        <w:pStyle w:val="ListParagraph"/>
      </w:pPr>
      <w:r w:rsidRPr="00CC6420">
        <w:t xml:space="preserve">     </w:t>
      </w:r>
      <w:r w:rsidR="00537EAC">
        <w:t>“</w:t>
      </w:r>
      <w:r w:rsidRPr="00CC6420">
        <w:t>typeName</w:t>
      </w:r>
      <w:r w:rsidR="00537EAC">
        <w:t>”</w:t>
      </w:r>
      <w:r w:rsidRPr="00CC6420">
        <w:t xml:space="preserve"> : </w:t>
      </w:r>
      <w:r w:rsidR="00537EAC">
        <w:t>“</w:t>
      </w:r>
      <w:r w:rsidRPr="00CC6420">
        <w:t>Lattuce</w:t>
      </w:r>
      <w:r w:rsidR="00537EAC">
        <w:t>”</w:t>
      </w:r>
    </w:p>
    <w:p w14:paraId="4169B689" w14:textId="725F51FF" w:rsidR="003B02AE" w:rsidRDefault="003B02AE" w:rsidP="00A00CC6">
      <w:pPr>
        <w:pStyle w:val="ListParagraph"/>
      </w:pPr>
      <w:r>
        <w:t xml:space="preserve">     </w:t>
      </w:r>
      <w:r w:rsidR="00537EAC">
        <w:t>“</w:t>
      </w:r>
      <w:r>
        <w:t>rooms</w:t>
      </w:r>
      <w:r w:rsidR="00537EAC">
        <w:t>”</w:t>
      </w:r>
      <w:r>
        <w:t xml:space="preserve"> : [</w:t>
      </w:r>
      <w:r w:rsidR="00AA6D60">
        <w:t xml:space="preserve"> # rooms where the plant is present</w:t>
      </w:r>
    </w:p>
    <w:p w14:paraId="680BD30D" w14:textId="62343061" w:rsidR="003B02AE" w:rsidRDefault="003B02AE" w:rsidP="00A00CC6">
      <w:pPr>
        <w:pStyle w:val="ListParagraph"/>
      </w:pPr>
      <w:r>
        <w:t xml:space="preserve">         {</w:t>
      </w:r>
    </w:p>
    <w:p w14:paraId="018A5A7B" w14:textId="7035D62B" w:rsidR="003B02AE" w:rsidRDefault="003B02AE" w:rsidP="00A00CC6">
      <w:pPr>
        <w:pStyle w:val="ListParagraph"/>
      </w:pPr>
      <w:r>
        <w:tab/>
      </w:r>
      <w:r w:rsidR="00537EAC">
        <w:t>“</w:t>
      </w:r>
      <w:r>
        <w:t>roomID</w:t>
      </w:r>
      <w:r w:rsidR="00537EAC">
        <w:t>”</w:t>
      </w:r>
      <w:r>
        <w:t xml:space="preserve"> : </w:t>
      </w:r>
      <w:r w:rsidR="00537EAC">
        <w:t>“</w:t>
      </w:r>
      <w:r>
        <w:t>R1</w:t>
      </w:r>
      <w:r w:rsidR="00537EAC">
        <w:t>”</w:t>
      </w:r>
    </w:p>
    <w:p w14:paraId="6D32B0FE" w14:textId="17542BBB" w:rsidR="003B02AE" w:rsidRDefault="003B02AE" w:rsidP="00A00CC6">
      <w:pPr>
        <w:pStyle w:val="ListParagraph"/>
      </w:pPr>
      <w:r>
        <w:tab/>
      </w:r>
      <w:r w:rsidR="00537EAC">
        <w:t>“</w:t>
      </w:r>
      <w:r>
        <w:t>towers</w:t>
      </w:r>
      <w:r w:rsidR="00537EAC">
        <w:t>”</w:t>
      </w:r>
      <w:r>
        <w:t xml:space="preserve"> : </w:t>
      </w:r>
      <w:r w:rsidR="00811C18">
        <w:t>[</w:t>
      </w:r>
      <w:r w:rsidR="001641AF">
        <w:t xml:space="preserve"> # tower where the plant is present</w:t>
      </w:r>
    </w:p>
    <w:p w14:paraId="215B8E53" w14:textId="3DB59D7E" w:rsidR="00811C18" w:rsidRDefault="00811C18" w:rsidP="00A00CC6">
      <w:pPr>
        <w:pStyle w:val="ListParagraph"/>
      </w:pPr>
      <w:r>
        <w:tab/>
        <w:t xml:space="preserve">       {</w:t>
      </w:r>
    </w:p>
    <w:p w14:paraId="44F1720D" w14:textId="71C2E953" w:rsidR="00811C18" w:rsidRDefault="00811C18" w:rsidP="00A00CC6">
      <w:pPr>
        <w:pStyle w:val="ListParagraph"/>
      </w:pPr>
      <w:r>
        <w:tab/>
      </w:r>
      <w:r>
        <w:tab/>
      </w:r>
      <w:r w:rsidR="00537EAC">
        <w:t>“</w:t>
      </w:r>
      <w:r>
        <w:t>towerID</w:t>
      </w:r>
      <w:r w:rsidR="00537EAC">
        <w:t>”</w:t>
      </w:r>
      <w:r>
        <w:t xml:space="preserve"> : </w:t>
      </w:r>
      <w:r w:rsidR="00537EAC">
        <w:t>“</w:t>
      </w:r>
      <w:r>
        <w:t>T1</w:t>
      </w:r>
      <w:r w:rsidR="00537EAC">
        <w:t>”</w:t>
      </w:r>
      <w:r>
        <w:t>,</w:t>
      </w:r>
    </w:p>
    <w:p w14:paraId="56CF03D3" w14:textId="30B2F162" w:rsidR="00811C18" w:rsidRDefault="00811C18" w:rsidP="00A00CC6">
      <w:pPr>
        <w:pStyle w:val="ListParagraph"/>
      </w:pPr>
      <w:r>
        <w:lastRenderedPageBreak/>
        <w:tab/>
      </w:r>
      <w:r>
        <w:tab/>
      </w:r>
      <w:r w:rsidR="00537EAC">
        <w:t>“</w:t>
      </w:r>
      <w:r w:rsidR="006E6D19">
        <w:t>shelves</w:t>
      </w:r>
      <w:r w:rsidR="00537EAC">
        <w:t>”</w:t>
      </w:r>
      <w:r w:rsidR="006E6D19">
        <w:t xml:space="preserve"> : </w:t>
      </w:r>
      <w:r w:rsidR="00C24301">
        <w:t>[ # shelves w</w:t>
      </w:r>
      <w:r w:rsidR="00AA6D60">
        <w:t>h</w:t>
      </w:r>
      <w:r w:rsidR="00C24301">
        <w:t>ere the plant is present</w:t>
      </w:r>
    </w:p>
    <w:p w14:paraId="05630FE8" w14:textId="7089E2DA" w:rsidR="00C24301" w:rsidRDefault="00C24301" w:rsidP="00A00CC6">
      <w:pPr>
        <w:pStyle w:val="ListParagraph"/>
      </w:pPr>
      <w:r>
        <w:tab/>
      </w:r>
      <w:r>
        <w:tab/>
        <w:t xml:space="preserve">     {</w:t>
      </w:r>
    </w:p>
    <w:p w14:paraId="7280F283" w14:textId="03857B10" w:rsidR="0076331C" w:rsidRDefault="00C24301" w:rsidP="00EC7983">
      <w:pPr>
        <w:pStyle w:val="ListParagraph"/>
      </w:pPr>
      <w:r>
        <w:tab/>
      </w:r>
      <w:r>
        <w:tab/>
      </w:r>
      <w:r>
        <w:tab/>
      </w:r>
      <w:r w:rsidR="00537EAC">
        <w:t>“</w:t>
      </w:r>
      <w:r>
        <w:t>shelfID</w:t>
      </w:r>
      <w:r w:rsidR="00537EAC">
        <w:t>”</w:t>
      </w:r>
      <w:r>
        <w:t xml:space="preserve"> : </w:t>
      </w:r>
      <w:r w:rsidR="00537EAC">
        <w:t>“</w:t>
      </w:r>
      <w:r>
        <w:t>S1</w:t>
      </w:r>
      <w:r w:rsidR="00537EAC">
        <w:t>”</w:t>
      </w:r>
    </w:p>
    <w:p w14:paraId="55980EC7" w14:textId="5FB7C015" w:rsidR="00C24301" w:rsidRDefault="00C24301" w:rsidP="00C24301">
      <w:pPr>
        <w:pStyle w:val="ListParagraph"/>
      </w:pPr>
      <w:r>
        <w:tab/>
      </w:r>
      <w:r>
        <w:tab/>
        <w:t xml:space="preserve">     },</w:t>
      </w:r>
    </w:p>
    <w:p w14:paraId="5FCF0B40" w14:textId="3DEADC9C" w:rsidR="00C24301" w:rsidRDefault="00C24301" w:rsidP="00C24301">
      <w:pPr>
        <w:pStyle w:val="ListParagraph"/>
      </w:pPr>
      <w:r>
        <w:tab/>
      </w:r>
      <w:r>
        <w:tab/>
        <w:t xml:space="preserve">     {</w:t>
      </w:r>
    </w:p>
    <w:p w14:paraId="7DC0E0DF" w14:textId="5EE3FA15" w:rsidR="00C24301" w:rsidRDefault="00C24301" w:rsidP="00C24301">
      <w:pPr>
        <w:pStyle w:val="ListParagraph"/>
      </w:pPr>
      <w:r>
        <w:tab/>
      </w:r>
      <w:r>
        <w:tab/>
      </w:r>
      <w:r>
        <w:tab/>
      </w:r>
      <w:r w:rsidR="00537EAC">
        <w:t>“</w:t>
      </w:r>
      <w:r>
        <w:t>shelfID</w:t>
      </w:r>
      <w:r w:rsidR="00537EAC">
        <w:t>”</w:t>
      </w:r>
      <w:r>
        <w:t xml:space="preserve"> : </w:t>
      </w:r>
      <w:r w:rsidR="00537EAC">
        <w:t>“</w:t>
      </w:r>
      <w:r>
        <w:t>S3</w:t>
      </w:r>
      <w:r w:rsidR="00537EAC">
        <w:t>”</w:t>
      </w:r>
    </w:p>
    <w:p w14:paraId="0349FFDC" w14:textId="5C21D98F" w:rsidR="00C24301" w:rsidRDefault="00C24301" w:rsidP="00C24301">
      <w:pPr>
        <w:pStyle w:val="ListParagraph"/>
      </w:pPr>
      <w:r>
        <w:tab/>
      </w:r>
      <w:r>
        <w:tab/>
        <w:t xml:space="preserve">     }</w:t>
      </w:r>
    </w:p>
    <w:p w14:paraId="4DE2D16E" w14:textId="0EEAC74F" w:rsidR="00C1024E" w:rsidRDefault="00C1024E" w:rsidP="00C24301">
      <w:pPr>
        <w:pStyle w:val="ListParagraph"/>
      </w:pPr>
      <w:r>
        <w:tab/>
      </w:r>
      <w:r>
        <w:tab/>
        <w:t xml:space="preserve">     …</w:t>
      </w:r>
    </w:p>
    <w:p w14:paraId="1DBD79DF" w14:textId="651B88D2" w:rsidR="00C1024E" w:rsidRDefault="00C1024E" w:rsidP="00C24301">
      <w:pPr>
        <w:pStyle w:val="ListParagraph"/>
      </w:pPr>
      <w:r>
        <w:tab/>
        <w:t xml:space="preserve">      }</w:t>
      </w:r>
      <w:r w:rsidR="00C62275">
        <w:t>, …</w:t>
      </w:r>
    </w:p>
    <w:p w14:paraId="3FB5EF1F" w14:textId="7983F650" w:rsidR="00C62275" w:rsidRDefault="00C62275" w:rsidP="00C24301">
      <w:pPr>
        <w:pStyle w:val="ListParagraph"/>
      </w:pPr>
      <w:r>
        <w:t xml:space="preserve">      }, …</w:t>
      </w:r>
    </w:p>
    <w:p w14:paraId="7AA18221" w14:textId="49CC3C38" w:rsidR="00901007" w:rsidRDefault="00C62275" w:rsidP="00C62275">
      <w:pPr>
        <w:pStyle w:val="ListParagraph"/>
      </w:pPr>
      <w:r>
        <w:t>}</w:t>
      </w:r>
    </w:p>
    <w:p w14:paraId="6F03CB56" w14:textId="77777777" w:rsidR="0020109C" w:rsidRPr="00CC6420" w:rsidRDefault="0020109C" w:rsidP="0020109C"/>
    <w:p w14:paraId="04DCE54B" w14:textId="7D5FCB28" w:rsidR="00F765EF" w:rsidRPr="00CC6420" w:rsidRDefault="00F765EF" w:rsidP="008F4F26">
      <w:pPr>
        <w:pStyle w:val="ListParagraph"/>
      </w:pPr>
    </w:p>
    <w:p w14:paraId="13DE0947" w14:textId="53C690BD" w:rsidR="39FAE0F3" w:rsidRDefault="39FAE0F3">
      <w:r>
        <w:br w:type="page"/>
      </w:r>
    </w:p>
    <w:p w14:paraId="066DD597" w14:textId="57DF3264" w:rsidR="00572337" w:rsidRDefault="008E47D1" w:rsidP="00572337">
      <w:pPr>
        <w:pStyle w:val="Heading3"/>
      </w:pPr>
      <w:r>
        <w:lastRenderedPageBreak/>
        <w:t>P</w:t>
      </w:r>
      <w:r w:rsidR="00572337">
        <w:t>OST</w:t>
      </w:r>
    </w:p>
    <w:p w14:paraId="2BA61194" w14:textId="0CFC3156" w:rsidR="00572337" w:rsidRDefault="00572337" w:rsidP="00572337">
      <w:r>
        <w:t xml:space="preserve">Add </w:t>
      </w:r>
      <w:r w:rsidRPr="39FAE0F3">
        <w:rPr>
          <w:u w:val="single"/>
        </w:rPr>
        <w:t>new</w:t>
      </w:r>
      <w:r>
        <w:t xml:space="preserve"> </w:t>
      </w:r>
      <w:r w:rsidRPr="39FAE0F3">
        <w:rPr>
          <w:b/>
          <w:bCs/>
        </w:rPr>
        <w:t xml:space="preserve">plants </w:t>
      </w:r>
      <w:r w:rsidR="001A775A">
        <w:t xml:space="preserve">or </w:t>
      </w:r>
      <w:r w:rsidR="001A775A" w:rsidRPr="39FAE0F3">
        <w:rPr>
          <w:b/>
          <w:bCs/>
        </w:rPr>
        <w:t xml:space="preserve">data </w:t>
      </w:r>
      <w:r>
        <w:t>to the database</w:t>
      </w:r>
    </w:p>
    <w:p w14:paraId="7570CF6C" w14:textId="66310CEC" w:rsidR="00CA1603" w:rsidRPr="009671A0" w:rsidRDefault="00CA1603" w:rsidP="00CA1603">
      <w:pPr>
        <w:pStyle w:val="ListParagraph"/>
        <w:numPr>
          <w:ilvl w:val="0"/>
          <w:numId w:val="1"/>
        </w:numPr>
      </w:pPr>
      <w:r>
        <w:rPr>
          <w:b/>
          <w:bCs/>
        </w:rPr>
        <w:t>Add a new plant</w:t>
      </w:r>
      <w:r w:rsidR="00195751">
        <w:rPr>
          <w:b/>
          <w:bCs/>
        </w:rPr>
        <w:t>: /</w:t>
      </w:r>
      <w:r w:rsidR="00EB0709">
        <w:rPr>
          <w:b/>
          <w:bCs/>
        </w:rPr>
        <w:t>plants</w:t>
      </w:r>
    </w:p>
    <w:p w14:paraId="2047B3AC" w14:textId="77777777" w:rsidR="0098452F" w:rsidRDefault="009671A0" w:rsidP="009671A0">
      <w:pPr>
        <w:pStyle w:val="ListParagraph"/>
        <w:rPr>
          <w:b/>
          <w:bCs/>
        </w:rPr>
      </w:pPr>
      <w:r>
        <w:rPr>
          <w:b/>
          <w:bCs/>
        </w:rPr>
        <w:t xml:space="preserve">Payload: </w:t>
      </w:r>
    </w:p>
    <w:p w14:paraId="0BE42C6C" w14:textId="39B5895D" w:rsidR="009671A0" w:rsidRDefault="0098452F" w:rsidP="0098452F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="009671A0">
        <w:rPr>
          <w:b/>
          <w:bCs/>
        </w:rPr>
        <w:t>{</w:t>
      </w:r>
    </w:p>
    <w:p w14:paraId="7A8B9FFC" w14:textId="3C23A449" w:rsidR="0098452F" w:rsidRDefault="0098452F" w:rsidP="0098452F">
      <w:pPr>
        <w:pStyle w:val="ListParagraph"/>
        <w:rPr>
          <w:b/>
          <w:bCs/>
        </w:rPr>
      </w:pPr>
      <w:r w:rsidRPr="39FAE0F3">
        <w:rPr>
          <w:b/>
          <w:bCs/>
        </w:rPr>
        <w:t xml:space="preserve"> </w:t>
      </w:r>
      <w:r>
        <w:tab/>
      </w:r>
      <w:r w:rsidR="00537EAC" w:rsidRPr="39FAE0F3">
        <w:rPr>
          <w:b/>
          <w:bCs/>
        </w:rPr>
        <w:t>“</w:t>
      </w:r>
      <w:r w:rsidRPr="39FAE0F3">
        <w:rPr>
          <w:b/>
          <w:bCs/>
        </w:rPr>
        <w:t>plantsID</w:t>
      </w:r>
      <w:r w:rsidR="00537EAC" w:rsidRPr="39FAE0F3">
        <w:rPr>
          <w:b/>
          <w:bCs/>
        </w:rPr>
        <w:t>”</w:t>
      </w:r>
      <w:r w:rsidRPr="39FAE0F3">
        <w:rPr>
          <w:b/>
          <w:bCs/>
        </w:rPr>
        <w:t xml:space="preserve"> : </w:t>
      </w:r>
      <w:r w:rsidR="00537EAC" w:rsidRPr="39FAE0F3">
        <w:rPr>
          <w:b/>
          <w:bCs/>
        </w:rPr>
        <w:t>“</w:t>
      </w:r>
      <w:r w:rsidR="008E46C3" w:rsidRPr="39FAE0F3">
        <w:rPr>
          <w:b/>
          <w:bCs/>
        </w:rPr>
        <w:t>P2</w:t>
      </w:r>
      <w:r w:rsidR="00537EAC" w:rsidRPr="39FAE0F3">
        <w:rPr>
          <w:b/>
          <w:bCs/>
        </w:rPr>
        <w:t>”</w:t>
      </w:r>
      <w:r w:rsidR="008E701A" w:rsidRPr="39FAE0F3">
        <w:rPr>
          <w:b/>
          <w:bCs/>
        </w:rPr>
        <w:t>,</w:t>
      </w:r>
      <w:r w:rsidRPr="39FAE0F3">
        <w:rPr>
          <w:b/>
          <w:bCs/>
        </w:rPr>
        <w:t xml:space="preserve">    </w:t>
      </w:r>
      <w:r w:rsidRPr="39FAE0F3">
        <w:rPr>
          <w:b/>
          <w:bCs/>
          <w:highlight w:val="yellow"/>
        </w:rPr>
        <w:t># empty</w:t>
      </w:r>
      <w:r w:rsidR="008E46C3" w:rsidRPr="39FAE0F3">
        <w:rPr>
          <w:b/>
          <w:bCs/>
          <w:highlight w:val="yellow"/>
        </w:rPr>
        <w:t xml:space="preserve"> </w:t>
      </w:r>
      <w:r w:rsidR="003200E6" w:rsidRPr="39FAE0F3">
        <w:rPr>
          <w:b/>
          <w:bCs/>
          <w:highlight w:val="yellow"/>
        </w:rPr>
        <w:t>(</w:t>
      </w:r>
      <w:r w:rsidR="00537EAC" w:rsidRPr="39FAE0F3">
        <w:rPr>
          <w:b/>
          <w:bCs/>
          <w:highlight w:val="yellow"/>
        </w:rPr>
        <w:t>““</w:t>
      </w:r>
      <w:r w:rsidR="003200E6" w:rsidRPr="39FAE0F3">
        <w:rPr>
          <w:b/>
          <w:bCs/>
          <w:highlight w:val="yellow"/>
        </w:rPr>
        <w:t>)</w:t>
      </w:r>
      <w:r w:rsidRPr="39FAE0F3">
        <w:rPr>
          <w:b/>
          <w:bCs/>
          <w:highlight w:val="yellow"/>
        </w:rPr>
        <w:t xml:space="preserve"> if </w:t>
      </w:r>
      <w:r w:rsidR="00AD4FF9" w:rsidRPr="39FAE0F3">
        <w:rPr>
          <w:b/>
          <w:bCs/>
          <w:highlight w:val="yellow"/>
        </w:rPr>
        <w:t>not specified</w:t>
      </w:r>
      <w:r w:rsidR="003200E6" w:rsidRPr="39FAE0F3">
        <w:rPr>
          <w:b/>
          <w:bCs/>
          <w:highlight w:val="yellow"/>
        </w:rPr>
        <w:t>, it will be automatic</w:t>
      </w:r>
    </w:p>
    <w:p w14:paraId="7BFEF5FE" w14:textId="2E9D0CE5" w:rsidR="00AD4FF9" w:rsidRDefault="00AD4FF9" w:rsidP="0098452F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plantName</w:t>
      </w:r>
      <w:r w:rsidR="00537EAC">
        <w:rPr>
          <w:b/>
          <w:bCs/>
        </w:rPr>
        <w:t>”</w:t>
      </w:r>
      <w:r>
        <w:rPr>
          <w:b/>
          <w:bCs/>
        </w:rPr>
        <w:t xml:space="preserve"> : </w:t>
      </w:r>
      <w:r w:rsidR="00537EAC">
        <w:rPr>
          <w:b/>
          <w:bCs/>
        </w:rPr>
        <w:t>“</w:t>
      </w:r>
      <w:r>
        <w:rPr>
          <w:b/>
          <w:bCs/>
        </w:rPr>
        <w:t>Iceberg lattuce</w:t>
      </w:r>
      <w:r w:rsidR="00537EAC">
        <w:rPr>
          <w:b/>
          <w:bCs/>
        </w:rPr>
        <w:t>”</w:t>
      </w:r>
      <w:r w:rsidR="008E701A">
        <w:rPr>
          <w:b/>
          <w:bCs/>
        </w:rPr>
        <w:t>,</w:t>
      </w:r>
    </w:p>
    <w:p w14:paraId="077BC7AD" w14:textId="513D3134" w:rsidR="00AD4FF9" w:rsidRDefault="00AD4FF9" w:rsidP="0098452F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 w:rsidR="00AD7BA9">
        <w:rPr>
          <w:b/>
          <w:bCs/>
        </w:rPr>
        <w:t>typeName</w:t>
      </w:r>
      <w:r w:rsidR="00537EAC">
        <w:rPr>
          <w:b/>
          <w:bCs/>
        </w:rPr>
        <w:t>”</w:t>
      </w:r>
      <w:r w:rsidR="00AD7BA9">
        <w:rPr>
          <w:b/>
          <w:bCs/>
        </w:rPr>
        <w:t xml:space="preserve"> : </w:t>
      </w:r>
      <w:r w:rsidR="00537EAC">
        <w:rPr>
          <w:b/>
          <w:bCs/>
        </w:rPr>
        <w:t>“</w:t>
      </w:r>
      <w:r w:rsidR="00AD7BA9">
        <w:rPr>
          <w:b/>
          <w:bCs/>
        </w:rPr>
        <w:t>Lattuce</w:t>
      </w:r>
      <w:r w:rsidR="00537EAC">
        <w:rPr>
          <w:b/>
          <w:bCs/>
        </w:rPr>
        <w:t>”</w:t>
      </w:r>
    </w:p>
    <w:p w14:paraId="16B4AFF7" w14:textId="7FDB4AE9" w:rsidR="006C2BD9" w:rsidRDefault="006C2BD9" w:rsidP="0098452F">
      <w:pPr>
        <w:pStyle w:val="ListParagraph"/>
        <w:rPr>
          <w:b/>
          <w:bCs/>
        </w:rPr>
      </w:pPr>
      <w:r>
        <w:rPr>
          <w:b/>
          <w:bCs/>
        </w:rPr>
        <w:t xml:space="preserve">    }</w:t>
      </w:r>
    </w:p>
    <w:p w14:paraId="3A6AFA8A" w14:textId="3A16A0BC" w:rsidR="001D2DD9" w:rsidRPr="001D2DD9" w:rsidRDefault="001D2DD9" w:rsidP="0098452F">
      <w:pPr>
        <w:pStyle w:val="ListParagraph"/>
      </w:pPr>
      <w:r w:rsidRPr="001D2DD9">
        <w:t>Returns:</w:t>
      </w:r>
    </w:p>
    <w:p w14:paraId="153208D3" w14:textId="11211B59" w:rsidR="006C2BD9" w:rsidRPr="001D2DD9" w:rsidRDefault="001D2DD9" w:rsidP="001D2DD9">
      <w:pPr>
        <w:pStyle w:val="ListParagraph"/>
      </w:pPr>
      <w:r w:rsidRPr="001D2DD9">
        <w:t>{</w:t>
      </w:r>
    </w:p>
    <w:p w14:paraId="08677C6D" w14:textId="78080C7D" w:rsidR="009671A0" w:rsidRDefault="008E701A" w:rsidP="009671A0">
      <w:pPr>
        <w:pStyle w:val="ListParagraph"/>
      </w:pPr>
      <w:r>
        <w:t xml:space="preserve">     </w:t>
      </w:r>
      <w:r w:rsidR="00537EAC">
        <w:t>“</w:t>
      </w:r>
      <w:r>
        <w:t>plantID</w:t>
      </w:r>
      <w:r w:rsidR="00537EAC">
        <w:t>”</w:t>
      </w:r>
      <w:r>
        <w:t xml:space="preserve"> : </w:t>
      </w:r>
      <w:r w:rsidR="00537EAC">
        <w:t>“</w:t>
      </w:r>
      <w:r>
        <w:t>P1</w:t>
      </w:r>
      <w:r w:rsidR="00537EAC">
        <w:t>”</w:t>
      </w:r>
      <w:r>
        <w:t>,</w:t>
      </w:r>
    </w:p>
    <w:p w14:paraId="39198F08" w14:textId="484B5DEA" w:rsidR="000D4EEE" w:rsidRDefault="009C543B" w:rsidP="0084513D">
      <w:pPr>
        <w:pStyle w:val="ListParagraph"/>
      </w:pPr>
      <w:r>
        <w:t xml:space="preserve">     </w:t>
      </w:r>
      <w:r w:rsidR="00537EAC">
        <w:t>“</w:t>
      </w:r>
      <w:r>
        <w:t>typeID</w:t>
      </w:r>
      <w:r w:rsidR="00537EAC">
        <w:t>”</w:t>
      </w:r>
      <w:r>
        <w:t xml:space="preserve"> : </w:t>
      </w:r>
      <w:r w:rsidR="00537EAC">
        <w:t>“</w:t>
      </w:r>
      <w:r>
        <w:t>L</w:t>
      </w:r>
      <w:r w:rsidR="00537EAC">
        <w:t>”</w:t>
      </w:r>
    </w:p>
    <w:p w14:paraId="07DD497E" w14:textId="3E7BBDA5" w:rsidR="006513D6" w:rsidRDefault="009C543B" w:rsidP="006513D6">
      <w:pPr>
        <w:pStyle w:val="ListParagraph"/>
      </w:pPr>
      <w:r>
        <w:t>}</w:t>
      </w:r>
    </w:p>
    <w:p w14:paraId="75A1B55D" w14:textId="77777777" w:rsidR="006513D6" w:rsidRDefault="006513D6" w:rsidP="006513D6">
      <w:pPr>
        <w:pStyle w:val="ListParagraph"/>
      </w:pPr>
    </w:p>
    <w:p w14:paraId="688F6DA6" w14:textId="211D065B" w:rsidR="00027FD8" w:rsidRPr="00D55C46" w:rsidRDefault="006513D6" w:rsidP="00027FD8">
      <w:pPr>
        <w:pStyle w:val="ListParagraph"/>
        <w:numPr>
          <w:ilvl w:val="0"/>
          <w:numId w:val="1"/>
        </w:numPr>
      </w:pPr>
      <w:r w:rsidRPr="00D55C46">
        <w:rPr>
          <w:b/>
          <w:bCs/>
        </w:rPr>
        <w:t xml:space="preserve">Add </w:t>
      </w:r>
      <w:r w:rsidR="000D4EEE" w:rsidRPr="00D55C46">
        <w:rPr>
          <w:b/>
          <w:bCs/>
        </w:rPr>
        <w:t xml:space="preserve">new </w:t>
      </w:r>
      <w:r w:rsidR="0084513D" w:rsidRPr="00D55C46">
        <w:rPr>
          <w:b/>
          <w:bCs/>
        </w:rPr>
        <w:t xml:space="preserve">type of </w:t>
      </w:r>
      <w:r w:rsidR="000D4EEE" w:rsidRPr="00D55C46">
        <w:rPr>
          <w:b/>
          <w:bCs/>
        </w:rPr>
        <w:t xml:space="preserve">plant with </w:t>
      </w:r>
      <w:r w:rsidRPr="00D55C46">
        <w:rPr>
          <w:b/>
          <w:bCs/>
        </w:rPr>
        <w:t>nutrients etc.</w:t>
      </w:r>
      <w:r w:rsidR="00D55C46">
        <w:rPr>
          <w:b/>
          <w:bCs/>
        </w:rPr>
        <w:t xml:space="preserve">: </w:t>
      </w:r>
      <w:r w:rsidR="00027FD8" w:rsidRPr="00D55C46">
        <w:rPr>
          <w:b/>
          <w:bCs/>
        </w:rPr>
        <w:t>/</w:t>
      </w:r>
      <w:r w:rsidR="00D55C46" w:rsidRPr="00D55C46">
        <w:rPr>
          <w:b/>
          <w:bCs/>
        </w:rPr>
        <w:t>plantTypes</w:t>
      </w:r>
    </w:p>
    <w:p w14:paraId="43D3ABC3" w14:textId="72D7E38F" w:rsidR="00D55C46" w:rsidRDefault="00D55C46" w:rsidP="00D55C46">
      <w:pPr>
        <w:pStyle w:val="ListParagraph"/>
        <w:rPr>
          <w:b/>
          <w:bCs/>
        </w:rPr>
      </w:pPr>
      <w:r>
        <w:rPr>
          <w:b/>
          <w:bCs/>
        </w:rPr>
        <w:t xml:space="preserve">Payload: </w:t>
      </w:r>
    </w:p>
    <w:p w14:paraId="7E79957B" w14:textId="201BB291" w:rsidR="00D55C46" w:rsidRDefault="00D6069D" w:rsidP="00D55C46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D55C46">
        <w:rPr>
          <w:b/>
          <w:bCs/>
        </w:rPr>
        <w:t>{</w:t>
      </w:r>
    </w:p>
    <w:p w14:paraId="3FC501F7" w14:textId="13D38507" w:rsidR="000B73C3" w:rsidRDefault="000B73C3" w:rsidP="00D55C46">
      <w:pPr>
        <w:pStyle w:val="ListParagraph"/>
        <w:rPr>
          <w:b/>
          <w:bCs/>
        </w:rPr>
      </w:pPr>
      <w:r>
        <w:rPr>
          <w:b/>
          <w:bCs/>
        </w:rPr>
        <w:tab/>
        <w:t>“typeID” : “L”, # leave empty if you don’t know it</w:t>
      </w:r>
    </w:p>
    <w:p w14:paraId="6262BA3D" w14:textId="2B9040E6" w:rsidR="00D55C46" w:rsidRDefault="00D6069D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 w:rsidR="00B25770">
        <w:rPr>
          <w:b/>
          <w:bCs/>
        </w:rPr>
        <w:t>type</w:t>
      </w:r>
      <w:r w:rsidR="00B740EB">
        <w:rPr>
          <w:b/>
          <w:bCs/>
        </w:rPr>
        <w:t>Name</w:t>
      </w:r>
      <w:r w:rsidR="00537EAC">
        <w:rPr>
          <w:b/>
          <w:bCs/>
        </w:rPr>
        <w:t>”</w:t>
      </w:r>
      <w:r w:rsidR="00B740EB">
        <w:rPr>
          <w:b/>
          <w:bCs/>
        </w:rPr>
        <w:t xml:space="preserve"> : </w:t>
      </w:r>
      <w:r w:rsidR="00537EAC">
        <w:rPr>
          <w:b/>
          <w:bCs/>
        </w:rPr>
        <w:t>“</w:t>
      </w:r>
      <w:r w:rsidR="007065C9">
        <w:rPr>
          <w:b/>
          <w:bCs/>
        </w:rPr>
        <w:t>Lattuce</w:t>
      </w:r>
      <w:r w:rsidR="00537EAC">
        <w:rPr>
          <w:b/>
          <w:bCs/>
        </w:rPr>
        <w:t>”</w:t>
      </w:r>
      <w:r w:rsidR="007065C9">
        <w:rPr>
          <w:b/>
          <w:bCs/>
        </w:rPr>
        <w:t>,</w:t>
      </w:r>
    </w:p>
    <w:p w14:paraId="75FCA85F" w14:textId="7FDD7EC2" w:rsidR="007065C9" w:rsidRDefault="007065C9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vegetativeH</w:t>
      </w:r>
      <w:r w:rsidR="00537EAC">
        <w:rPr>
          <w:b/>
          <w:bCs/>
        </w:rPr>
        <w:t>”</w:t>
      </w:r>
      <w:r>
        <w:rPr>
          <w:b/>
          <w:bCs/>
        </w:rPr>
        <w:t xml:space="preserve"> : 10,</w:t>
      </w:r>
    </w:p>
    <w:p w14:paraId="51265097" w14:textId="075CCD9F" w:rsidR="007065C9" w:rsidRDefault="007065C9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matureH</w:t>
      </w:r>
      <w:r w:rsidR="00537EAC">
        <w:rPr>
          <w:b/>
          <w:bCs/>
        </w:rPr>
        <w:t>”</w:t>
      </w:r>
      <w:r>
        <w:rPr>
          <w:b/>
          <w:bCs/>
        </w:rPr>
        <w:t xml:space="preserve"> : 20,</w:t>
      </w:r>
    </w:p>
    <w:p w14:paraId="6B734099" w14:textId="5CE5170A" w:rsidR="007065C9" w:rsidRDefault="007065C9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humidityDay</w:t>
      </w:r>
      <w:r w:rsidR="00537EAC">
        <w:rPr>
          <w:b/>
          <w:bCs/>
        </w:rPr>
        <w:t>”</w:t>
      </w:r>
      <w:r>
        <w:rPr>
          <w:b/>
          <w:bCs/>
        </w:rPr>
        <w:t xml:space="preserve"> : </w:t>
      </w:r>
      <w:r w:rsidR="00826FFA">
        <w:rPr>
          <w:b/>
          <w:bCs/>
        </w:rPr>
        <w:t>0.5,</w:t>
      </w:r>
    </w:p>
    <w:p w14:paraId="70920120" w14:textId="5402D07D" w:rsidR="00826FFA" w:rsidRDefault="00826FFA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humidityNight</w:t>
      </w:r>
      <w:r w:rsidR="00537EAC">
        <w:rPr>
          <w:b/>
          <w:bCs/>
        </w:rPr>
        <w:t>”</w:t>
      </w:r>
      <w:r>
        <w:rPr>
          <w:b/>
          <w:bCs/>
        </w:rPr>
        <w:t xml:space="preserve"> : 0.5</w:t>
      </w:r>
      <w:r w:rsidR="00337073">
        <w:rPr>
          <w:b/>
          <w:bCs/>
        </w:rPr>
        <w:t>,</w:t>
      </w:r>
    </w:p>
    <w:p w14:paraId="70775D47" w14:textId="0957A9BA" w:rsidR="00826FFA" w:rsidRDefault="00826FFA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lowPH</w:t>
      </w:r>
      <w:r w:rsidR="00537EAC">
        <w:rPr>
          <w:b/>
          <w:bCs/>
        </w:rPr>
        <w:t>”</w:t>
      </w:r>
      <w:r>
        <w:rPr>
          <w:b/>
          <w:bCs/>
        </w:rPr>
        <w:t xml:space="preserve"> : 6</w:t>
      </w:r>
      <w:r w:rsidR="00337073">
        <w:rPr>
          <w:b/>
          <w:bCs/>
        </w:rPr>
        <w:t>,</w:t>
      </w:r>
    </w:p>
    <w:p w14:paraId="67D53C21" w14:textId="73DB451F" w:rsidR="00826FFA" w:rsidRDefault="00826FFA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highPH</w:t>
      </w:r>
      <w:r w:rsidR="00537EAC">
        <w:rPr>
          <w:b/>
          <w:bCs/>
        </w:rPr>
        <w:t>”</w:t>
      </w:r>
      <w:r>
        <w:rPr>
          <w:b/>
          <w:bCs/>
        </w:rPr>
        <w:t xml:space="preserve"> : 6</w:t>
      </w:r>
    </w:p>
    <w:p w14:paraId="7B7DB774" w14:textId="0CDCDCFA" w:rsidR="00337073" w:rsidRDefault="00337073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states</w:t>
      </w:r>
      <w:r w:rsidR="00537EAC">
        <w:rPr>
          <w:b/>
          <w:bCs/>
        </w:rPr>
        <w:t>”</w:t>
      </w:r>
      <w:r>
        <w:rPr>
          <w:b/>
          <w:bCs/>
        </w:rPr>
        <w:t xml:space="preserve"> : [</w:t>
      </w:r>
    </w:p>
    <w:p w14:paraId="64853039" w14:textId="5C91F332" w:rsidR="00337073" w:rsidRDefault="00337073" w:rsidP="00D55C46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</w:t>
      </w:r>
      <w:r w:rsidR="00BF32DF">
        <w:rPr>
          <w:b/>
          <w:bCs/>
        </w:rPr>
        <w:t>{</w:t>
      </w:r>
    </w:p>
    <w:p w14:paraId="3653EEF0" w14:textId="559FA271" w:rsidR="00BF32DF" w:rsidRDefault="00BF32DF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state</w:t>
      </w:r>
      <w:r w:rsidR="00537EAC">
        <w:rPr>
          <w:b/>
          <w:bCs/>
        </w:rPr>
        <w:t>”</w:t>
      </w:r>
      <w:r>
        <w:rPr>
          <w:b/>
          <w:bCs/>
        </w:rPr>
        <w:t xml:space="preserve"> : </w:t>
      </w:r>
      <w:r w:rsidR="00537EAC">
        <w:rPr>
          <w:b/>
          <w:bCs/>
        </w:rPr>
        <w:t>“</w:t>
      </w:r>
      <w:r>
        <w:rPr>
          <w:b/>
          <w:bCs/>
        </w:rPr>
        <w:t>Seeding</w:t>
      </w:r>
      <w:r w:rsidR="00537EAC">
        <w:rPr>
          <w:b/>
          <w:bCs/>
        </w:rPr>
        <w:t>”</w:t>
      </w:r>
      <w:r>
        <w:rPr>
          <w:b/>
          <w:bCs/>
        </w:rPr>
        <w:t>,</w:t>
      </w:r>
    </w:p>
    <w:p w14:paraId="47F3D205" w14:textId="54125B0C" w:rsidR="00BF32DF" w:rsidRDefault="00BF32DF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N</w:t>
      </w:r>
      <w:r w:rsidR="00537EAC">
        <w:rPr>
          <w:b/>
          <w:bCs/>
        </w:rPr>
        <w:t>”</w:t>
      </w:r>
      <w:r>
        <w:rPr>
          <w:b/>
          <w:bCs/>
        </w:rPr>
        <w:t xml:space="preserve"> : 0.95,</w:t>
      </w:r>
    </w:p>
    <w:p w14:paraId="6C94A4A7" w14:textId="6A858A34" w:rsidR="00BF32DF" w:rsidRDefault="00BF32DF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 w:rsidR="00C93EF5">
        <w:rPr>
          <w:b/>
          <w:bCs/>
        </w:rPr>
        <w:t>P</w:t>
      </w:r>
      <w:r w:rsidR="00537EAC">
        <w:rPr>
          <w:b/>
          <w:bCs/>
        </w:rPr>
        <w:t>”</w:t>
      </w:r>
      <w:r w:rsidR="00C93EF5">
        <w:rPr>
          <w:b/>
          <w:bCs/>
        </w:rPr>
        <w:t xml:space="preserve"> : 0.38,</w:t>
      </w:r>
    </w:p>
    <w:p w14:paraId="4846A44B" w14:textId="5CB962AC" w:rsidR="00C93EF5" w:rsidRDefault="00C93EF5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K</w:t>
      </w:r>
      <w:r w:rsidR="00537EAC">
        <w:rPr>
          <w:b/>
          <w:bCs/>
        </w:rPr>
        <w:t>”</w:t>
      </w:r>
      <w:r>
        <w:rPr>
          <w:b/>
          <w:bCs/>
        </w:rPr>
        <w:t xml:space="preserve"> : 0.76,</w:t>
      </w:r>
    </w:p>
    <w:p w14:paraId="57B5AB5A" w14:textId="141A7E99" w:rsidR="00C93EF5" w:rsidRDefault="00C93EF5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liters</w:t>
      </w:r>
      <w:r w:rsidR="00537EAC">
        <w:rPr>
          <w:b/>
          <w:bCs/>
        </w:rPr>
        <w:t>”</w:t>
      </w:r>
      <w:r>
        <w:rPr>
          <w:b/>
          <w:bCs/>
        </w:rPr>
        <w:t xml:space="preserve"> : 1.89,</w:t>
      </w:r>
    </w:p>
    <w:p w14:paraId="78BBF663" w14:textId="5630BBD0" w:rsidR="00C93EF5" w:rsidRDefault="00C93EF5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 w:rsidR="00D37E05">
        <w:rPr>
          <w:b/>
          <w:bCs/>
        </w:rPr>
        <w:t>light</w:t>
      </w:r>
      <w:r w:rsidR="00537EAC">
        <w:rPr>
          <w:b/>
          <w:bCs/>
        </w:rPr>
        <w:t>”</w:t>
      </w:r>
      <w:r w:rsidR="00D37E05">
        <w:rPr>
          <w:b/>
          <w:bCs/>
        </w:rPr>
        <w:t xml:space="preserve"> : 17,</w:t>
      </w:r>
    </w:p>
    <w:p w14:paraId="1281AC41" w14:textId="55048F91" w:rsidR="00D37E05" w:rsidRDefault="00D37E05" w:rsidP="00D55C46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soil moisture</w:t>
      </w:r>
      <w:r w:rsidR="00537EAC">
        <w:rPr>
          <w:b/>
          <w:bCs/>
        </w:rPr>
        <w:t>”</w:t>
      </w:r>
      <w:r>
        <w:rPr>
          <w:b/>
          <w:bCs/>
        </w:rPr>
        <w:t xml:space="preserve"> : 0.6</w:t>
      </w:r>
    </w:p>
    <w:p w14:paraId="4C38E89E" w14:textId="3CBF5645" w:rsidR="00D37E05" w:rsidRDefault="00036069" w:rsidP="00D55C46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},</w:t>
      </w:r>
    </w:p>
    <w:p w14:paraId="34BC9ACF" w14:textId="77777777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{</w:t>
      </w:r>
    </w:p>
    <w:p w14:paraId="428BC08E" w14:textId="1E4381E6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state</w:t>
      </w:r>
      <w:r w:rsidR="00537EAC">
        <w:rPr>
          <w:b/>
          <w:bCs/>
        </w:rPr>
        <w:t>”</w:t>
      </w:r>
      <w:r>
        <w:rPr>
          <w:b/>
          <w:bCs/>
        </w:rPr>
        <w:t xml:space="preserve"> : </w:t>
      </w:r>
      <w:r w:rsidR="00537EAC">
        <w:rPr>
          <w:b/>
          <w:bCs/>
        </w:rPr>
        <w:t>“</w:t>
      </w:r>
      <w:r>
        <w:rPr>
          <w:b/>
          <w:bCs/>
        </w:rPr>
        <w:t>Vegetative</w:t>
      </w:r>
      <w:r w:rsidR="00537EAC">
        <w:rPr>
          <w:b/>
          <w:bCs/>
        </w:rPr>
        <w:t>”</w:t>
      </w:r>
      <w:r>
        <w:rPr>
          <w:b/>
          <w:bCs/>
        </w:rPr>
        <w:t>,</w:t>
      </w:r>
    </w:p>
    <w:p w14:paraId="77CB52A5" w14:textId="1692B638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…</w:t>
      </w:r>
    </w:p>
    <w:p w14:paraId="73380896" w14:textId="135D71D5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},</w:t>
      </w:r>
    </w:p>
    <w:p w14:paraId="199BE8AF" w14:textId="77777777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{</w:t>
      </w:r>
    </w:p>
    <w:p w14:paraId="0D3A53D9" w14:textId="1758B576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7EAC">
        <w:rPr>
          <w:b/>
          <w:bCs/>
        </w:rPr>
        <w:t>“</w:t>
      </w:r>
      <w:r>
        <w:rPr>
          <w:b/>
          <w:bCs/>
        </w:rPr>
        <w:t>state</w:t>
      </w:r>
      <w:r w:rsidR="00537EAC">
        <w:rPr>
          <w:b/>
          <w:bCs/>
        </w:rPr>
        <w:t>”</w:t>
      </w:r>
      <w:r>
        <w:rPr>
          <w:b/>
          <w:bCs/>
        </w:rPr>
        <w:t xml:space="preserve"> : </w:t>
      </w:r>
      <w:r w:rsidR="00537EAC">
        <w:rPr>
          <w:b/>
          <w:bCs/>
        </w:rPr>
        <w:t>“</w:t>
      </w:r>
      <w:r>
        <w:rPr>
          <w:b/>
          <w:bCs/>
        </w:rPr>
        <w:t>Mature</w:t>
      </w:r>
      <w:r w:rsidR="00537EAC">
        <w:rPr>
          <w:b/>
          <w:bCs/>
        </w:rPr>
        <w:t>”</w:t>
      </w:r>
      <w:r>
        <w:rPr>
          <w:b/>
          <w:bCs/>
        </w:rPr>
        <w:t>,</w:t>
      </w:r>
    </w:p>
    <w:p w14:paraId="5A14EA19" w14:textId="3B3A74B9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…</w:t>
      </w:r>
    </w:p>
    <w:p w14:paraId="328EBFE3" w14:textId="3029556F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}</w:t>
      </w:r>
    </w:p>
    <w:p w14:paraId="18E40AC5" w14:textId="1ABC1880" w:rsidR="00036069" w:rsidRDefault="00036069" w:rsidP="00036069">
      <w:pPr>
        <w:pStyle w:val="ListParagraph"/>
        <w:rPr>
          <w:b/>
          <w:bCs/>
        </w:rPr>
      </w:pPr>
      <w:r>
        <w:rPr>
          <w:b/>
          <w:bCs/>
        </w:rPr>
        <w:lastRenderedPageBreak/>
        <w:tab/>
        <w:t>]</w:t>
      </w:r>
    </w:p>
    <w:p w14:paraId="19872602" w14:textId="437642DC" w:rsidR="005E0651" w:rsidRDefault="003608A7" w:rsidP="00036069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5E0651">
        <w:rPr>
          <w:b/>
          <w:bCs/>
        </w:rPr>
        <w:t>}</w:t>
      </w:r>
    </w:p>
    <w:p w14:paraId="6E685CCA" w14:textId="77777777" w:rsidR="00036069" w:rsidRDefault="00036069" w:rsidP="00D55C46">
      <w:pPr>
        <w:pStyle w:val="ListParagraph"/>
        <w:rPr>
          <w:b/>
          <w:bCs/>
        </w:rPr>
      </w:pPr>
    </w:p>
    <w:p w14:paraId="028235ED" w14:textId="35AB35CA" w:rsidR="00614115" w:rsidRDefault="00614115" w:rsidP="00D55C46">
      <w:pPr>
        <w:pStyle w:val="ListParagraph"/>
      </w:pPr>
      <w:r>
        <w:t>Response:</w:t>
      </w:r>
    </w:p>
    <w:p w14:paraId="7590D4BF" w14:textId="503E962D" w:rsidR="00614115" w:rsidRDefault="00614115" w:rsidP="00D55C46">
      <w:pPr>
        <w:pStyle w:val="ListParagraph"/>
      </w:pPr>
      <w:r>
        <w:t>{</w:t>
      </w:r>
    </w:p>
    <w:p w14:paraId="7B366F00" w14:textId="4775966D" w:rsidR="00614115" w:rsidRDefault="00614115" w:rsidP="00D55C46">
      <w:pPr>
        <w:pStyle w:val="ListParagraph"/>
      </w:pPr>
      <w:r>
        <w:t xml:space="preserve">     </w:t>
      </w:r>
      <w:r w:rsidR="00537EAC">
        <w:t>“</w:t>
      </w:r>
      <w:r w:rsidR="00D9225C">
        <w:t>type</w:t>
      </w:r>
      <w:r>
        <w:t>ID</w:t>
      </w:r>
      <w:r w:rsidR="00537EAC">
        <w:t>”</w:t>
      </w:r>
      <w:r>
        <w:t xml:space="preserve"> : </w:t>
      </w:r>
      <w:r w:rsidR="00537EAC">
        <w:t>“</w:t>
      </w:r>
      <w:r>
        <w:t>L</w:t>
      </w:r>
      <w:r w:rsidR="00537EAC">
        <w:t>”</w:t>
      </w:r>
    </w:p>
    <w:p w14:paraId="05018C9C" w14:textId="04013F31" w:rsidR="006513D6" w:rsidRPr="00CA1603" w:rsidRDefault="00614115" w:rsidP="000B152E">
      <w:pPr>
        <w:pStyle w:val="ListParagraph"/>
      </w:pPr>
      <w:r>
        <w:t>}</w:t>
      </w:r>
    </w:p>
    <w:p w14:paraId="04ADF41B" w14:textId="77777777" w:rsidR="00CA1603" w:rsidRPr="00CA1603" w:rsidRDefault="00CA1603" w:rsidP="00CA1603">
      <w:pPr>
        <w:pStyle w:val="ListParagraph"/>
      </w:pPr>
    </w:p>
    <w:p w14:paraId="4C4E61EF" w14:textId="6BA72CD9" w:rsidR="004E2921" w:rsidRPr="001E4656" w:rsidRDefault="00CA1603" w:rsidP="001E4656">
      <w:pPr>
        <w:pStyle w:val="ListParagraph"/>
        <w:numPr>
          <w:ilvl w:val="0"/>
          <w:numId w:val="1"/>
        </w:numPr>
      </w:pPr>
      <w:r>
        <w:rPr>
          <w:b/>
          <w:bCs/>
        </w:rPr>
        <w:t>Add a new room</w:t>
      </w:r>
      <w:r w:rsidR="00B644BB">
        <w:rPr>
          <w:b/>
          <w:bCs/>
        </w:rPr>
        <w:t>: /rooms</w:t>
      </w:r>
      <w:r w:rsidR="001E4656">
        <w:rPr>
          <w:b/>
          <w:bCs/>
        </w:rPr>
        <w:t xml:space="preserve"> (no payload, ID is created automatically)</w:t>
      </w:r>
    </w:p>
    <w:p w14:paraId="5A12039F" w14:textId="3108FE4C" w:rsidR="004E2921" w:rsidRDefault="004E2921" w:rsidP="00591152">
      <w:pPr>
        <w:pStyle w:val="ListParagraph"/>
      </w:pPr>
      <w:r w:rsidRPr="004E2921">
        <w:t>Returns</w:t>
      </w:r>
      <w:r>
        <w:t>:</w:t>
      </w:r>
    </w:p>
    <w:p w14:paraId="2D84D302" w14:textId="5B9FC087" w:rsidR="004E2921" w:rsidRDefault="004E2921" w:rsidP="00591152">
      <w:pPr>
        <w:pStyle w:val="ListParagraph"/>
      </w:pPr>
      <w:r>
        <w:t>{</w:t>
      </w:r>
    </w:p>
    <w:p w14:paraId="4FEDF776" w14:textId="0492A1C6" w:rsidR="004E2921" w:rsidRDefault="004E2921" w:rsidP="004E2921">
      <w:pPr>
        <w:pStyle w:val="ListParagraph"/>
      </w:pPr>
      <w:r>
        <w:t xml:space="preserve">     </w:t>
      </w:r>
      <w:r w:rsidR="00537EAC">
        <w:t>“</w:t>
      </w:r>
      <w:r>
        <w:t>roomID</w:t>
      </w:r>
      <w:r w:rsidR="00537EAC">
        <w:t>”</w:t>
      </w:r>
      <w:r>
        <w:t xml:space="preserve"> : </w:t>
      </w:r>
      <w:r w:rsidR="00537EAC">
        <w:t>“</w:t>
      </w:r>
      <w:r>
        <w:t>R3</w:t>
      </w:r>
      <w:r w:rsidR="00537EAC">
        <w:t>”</w:t>
      </w:r>
      <w:r w:rsidR="006A5F84">
        <w:t xml:space="preserve"> # R1 and R2 already exists</w:t>
      </w:r>
    </w:p>
    <w:p w14:paraId="2F93CCE1" w14:textId="5427B0B9" w:rsidR="004E2921" w:rsidRPr="004E2921" w:rsidRDefault="004E2921" w:rsidP="004E2921">
      <w:pPr>
        <w:pStyle w:val="ListParagraph"/>
      </w:pPr>
      <w:r>
        <w:t>}</w:t>
      </w:r>
    </w:p>
    <w:p w14:paraId="495FAAFD" w14:textId="77777777" w:rsidR="00591152" w:rsidRPr="00591152" w:rsidRDefault="00591152" w:rsidP="00591152">
      <w:pPr>
        <w:pStyle w:val="ListParagraph"/>
        <w:rPr>
          <w:b/>
          <w:bCs/>
        </w:rPr>
      </w:pPr>
    </w:p>
    <w:p w14:paraId="46A833D0" w14:textId="63531B78" w:rsidR="009C1F62" w:rsidRPr="004F33B1" w:rsidRDefault="00CA1603" w:rsidP="00CE47A8">
      <w:pPr>
        <w:pStyle w:val="ListParagraph"/>
        <w:numPr>
          <w:ilvl w:val="0"/>
          <w:numId w:val="1"/>
        </w:numPr>
      </w:pPr>
      <w:r>
        <w:rPr>
          <w:b/>
          <w:bCs/>
        </w:rPr>
        <w:t>Add a new tower</w:t>
      </w:r>
      <w:r w:rsidR="004E2921">
        <w:rPr>
          <w:b/>
          <w:bCs/>
        </w:rPr>
        <w:t xml:space="preserve"> in a room /rooms/roomID</w:t>
      </w:r>
      <w:r w:rsidR="008A0C51">
        <w:rPr>
          <w:b/>
          <w:bCs/>
        </w:rPr>
        <w:t xml:space="preserve"> (no payload)</w:t>
      </w:r>
    </w:p>
    <w:p w14:paraId="27499195" w14:textId="77777777" w:rsidR="004F33B1" w:rsidRDefault="004F33B1" w:rsidP="004F33B1">
      <w:pPr>
        <w:pStyle w:val="ListParagraph"/>
        <w:rPr>
          <w:b/>
          <w:bCs/>
        </w:rPr>
      </w:pPr>
    </w:p>
    <w:p w14:paraId="07464FF8" w14:textId="20595B8C" w:rsidR="004F33B1" w:rsidRPr="004F33B1" w:rsidRDefault="004F33B1" w:rsidP="004F33B1">
      <w:pPr>
        <w:pStyle w:val="ListParagraph"/>
      </w:pPr>
      <w:r>
        <w:t>Example: /rooms/R2</w:t>
      </w:r>
    </w:p>
    <w:p w14:paraId="3DD88C67" w14:textId="77777777" w:rsidR="009C1F62" w:rsidRDefault="009C1F62" w:rsidP="009C1F62">
      <w:pPr>
        <w:pStyle w:val="ListParagraph"/>
      </w:pPr>
      <w:r w:rsidRPr="004E2921">
        <w:t>Returns</w:t>
      </w:r>
      <w:r>
        <w:t>:</w:t>
      </w:r>
    </w:p>
    <w:p w14:paraId="378F1D17" w14:textId="77777777" w:rsidR="009C1F62" w:rsidRDefault="009C1F62" w:rsidP="009C1F62">
      <w:pPr>
        <w:pStyle w:val="ListParagraph"/>
      </w:pPr>
      <w:r>
        <w:t>{</w:t>
      </w:r>
    </w:p>
    <w:p w14:paraId="085BD4C0" w14:textId="0CEABEDE" w:rsidR="009C1F62" w:rsidRDefault="009C1F62" w:rsidP="009C1F62">
      <w:pPr>
        <w:pStyle w:val="ListParagraph"/>
      </w:pPr>
      <w:r>
        <w:t xml:space="preserve">     </w:t>
      </w:r>
      <w:r w:rsidR="00537EAC">
        <w:t>“</w:t>
      </w:r>
      <w:r w:rsidR="00CE47A8">
        <w:t>tower</w:t>
      </w:r>
      <w:r>
        <w:t>ID</w:t>
      </w:r>
      <w:r w:rsidR="00537EAC">
        <w:t>”</w:t>
      </w:r>
      <w:r>
        <w:t xml:space="preserve"> : </w:t>
      </w:r>
      <w:r w:rsidR="00537EAC">
        <w:t>“</w:t>
      </w:r>
      <w:r w:rsidR="00CE47A8">
        <w:t>T</w:t>
      </w:r>
      <w:r>
        <w:t>3</w:t>
      </w:r>
      <w:r w:rsidR="00537EAC">
        <w:t>”</w:t>
      </w:r>
      <w:r w:rsidR="00CE47A8">
        <w:t xml:space="preserve"> </w:t>
      </w:r>
    </w:p>
    <w:p w14:paraId="45FD719D" w14:textId="77777777" w:rsidR="009C1F62" w:rsidRPr="004E2921" w:rsidRDefault="009C1F62" w:rsidP="009C1F62">
      <w:pPr>
        <w:pStyle w:val="ListParagraph"/>
      </w:pPr>
      <w:r>
        <w:t>}</w:t>
      </w:r>
    </w:p>
    <w:p w14:paraId="4982E9F8" w14:textId="77777777" w:rsidR="00321CE8" w:rsidRPr="00CA1603" w:rsidRDefault="00321CE8" w:rsidP="004E2921">
      <w:pPr>
        <w:pStyle w:val="ListParagraph"/>
      </w:pPr>
    </w:p>
    <w:p w14:paraId="6423E6FA" w14:textId="38E7DD47" w:rsidR="00933908" w:rsidRPr="00933908" w:rsidRDefault="00CA1603" w:rsidP="00933908">
      <w:pPr>
        <w:pStyle w:val="ListParagraph"/>
        <w:numPr>
          <w:ilvl w:val="0"/>
          <w:numId w:val="1"/>
        </w:numPr>
      </w:pPr>
      <w:r>
        <w:rPr>
          <w:b/>
          <w:bCs/>
        </w:rPr>
        <w:t>Add a new shelf</w:t>
      </w:r>
      <w:r w:rsidR="00EB7BE9">
        <w:rPr>
          <w:b/>
          <w:bCs/>
        </w:rPr>
        <w:t xml:space="preserve"> /rooms/roomID/</w:t>
      </w:r>
      <w:r w:rsidR="00B97DBE">
        <w:rPr>
          <w:b/>
          <w:bCs/>
        </w:rPr>
        <w:t>towerID</w:t>
      </w:r>
    </w:p>
    <w:p w14:paraId="6ED94FD6" w14:textId="77777777" w:rsidR="00933908" w:rsidRDefault="00933908" w:rsidP="00933908">
      <w:pPr>
        <w:pStyle w:val="ListParagraph"/>
        <w:rPr>
          <w:b/>
          <w:bCs/>
        </w:rPr>
      </w:pPr>
    </w:p>
    <w:p w14:paraId="135051F1" w14:textId="7A6D1D59" w:rsidR="00933908" w:rsidRPr="00933908" w:rsidRDefault="00933908" w:rsidP="00933908">
      <w:pPr>
        <w:pStyle w:val="ListParagraph"/>
      </w:pPr>
      <w:r>
        <w:t>Example: /rooms/R2/T1</w:t>
      </w:r>
      <w:r w:rsidR="008A0C51">
        <w:t xml:space="preserve"> (no payload)</w:t>
      </w:r>
    </w:p>
    <w:p w14:paraId="0A836159" w14:textId="08CD471E" w:rsidR="0041633E" w:rsidRDefault="0041633E" w:rsidP="0041633E">
      <w:pPr>
        <w:pStyle w:val="ListParagraph"/>
      </w:pPr>
      <w:r w:rsidRPr="0041633E">
        <w:t>Returns</w:t>
      </w:r>
      <w:r>
        <w:t>:</w:t>
      </w:r>
    </w:p>
    <w:p w14:paraId="6D2D3FBE" w14:textId="7BF3551B" w:rsidR="0041633E" w:rsidRDefault="0041633E" w:rsidP="0041633E">
      <w:pPr>
        <w:pStyle w:val="ListParagraph"/>
      </w:pPr>
      <w:r>
        <w:t>{</w:t>
      </w:r>
    </w:p>
    <w:p w14:paraId="58237CE0" w14:textId="34E85750" w:rsidR="0041633E" w:rsidRDefault="0041633E" w:rsidP="0041633E">
      <w:pPr>
        <w:pStyle w:val="ListParagraph"/>
      </w:pPr>
      <w:r>
        <w:t xml:space="preserve">      </w:t>
      </w:r>
      <w:r w:rsidR="00537EAC">
        <w:t>“</w:t>
      </w:r>
      <w:r>
        <w:t>shelfID</w:t>
      </w:r>
      <w:r w:rsidR="00537EAC">
        <w:t>”</w:t>
      </w:r>
      <w:r>
        <w:t xml:space="preserve"> : </w:t>
      </w:r>
      <w:r w:rsidR="00537EAC">
        <w:t>“</w:t>
      </w:r>
      <w:r>
        <w:t>S4</w:t>
      </w:r>
      <w:r w:rsidR="00537EAC">
        <w:t>”</w:t>
      </w:r>
      <w:r w:rsidR="00384A74">
        <w:t xml:space="preserve"> # for example, S1,S2,S3 were already present</w:t>
      </w:r>
    </w:p>
    <w:p w14:paraId="264B1A73" w14:textId="2A4276D6" w:rsidR="0041633E" w:rsidRPr="0041633E" w:rsidRDefault="0041633E" w:rsidP="0041633E">
      <w:pPr>
        <w:pStyle w:val="ListParagraph"/>
      </w:pPr>
      <w:r>
        <w:t>}</w:t>
      </w:r>
    </w:p>
    <w:p w14:paraId="02B82C88" w14:textId="05AC1AE2" w:rsidR="00E72625" w:rsidRDefault="00E72625" w:rsidP="00312DEC">
      <w:pPr>
        <w:spacing w:after="0"/>
        <w:rPr>
          <w:b/>
          <w:bCs/>
        </w:rPr>
      </w:pPr>
      <w:r w:rsidRPr="003240F4">
        <w:rPr>
          <w:b/>
          <w:bCs/>
          <w:color w:val="FF0000"/>
        </w:rPr>
        <w:t>Add a new device</w:t>
      </w:r>
      <w:r w:rsidR="003240F4" w:rsidRPr="003240F4">
        <w:rPr>
          <w:b/>
          <w:bCs/>
          <w:color w:val="FF0000"/>
        </w:rPr>
        <w:t xml:space="preserve"> (raspberryPi)</w:t>
      </w:r>
      <w:r w:rsidRPr="003240F4">
        <w:rPr>
          <w:b/>
          <w:bCs/>
          <w:color w:val="FF0000"/>
        </w:rPr>
        <w:t xml:space="preserve"> to the database</w:t>
      </w:r>
      <w:r w:rsidR="003240F4">
        <w:rPr>
          <w:b/>
          <w:bCs/>
          <w:color w:val="FF0000"/>
        </w:rPr>
        <w:t xml:space="preserve">:  </w:t>
      </w:r>
      <w:r w:rsidR="00AD21EF">
        <w:rPr>
          <w:b/>
          <w:bCs/>
        </w:rPr>
        <w:t>/rooms</w:t>
      </w:r>
    </w:p>
    <w:p w14:paraId="24DC5055" w14:textId="6655E6D6" w:rsidR="003240F4" w:rsidRDefault="00312DEC" w:rsidP="005F3CAB">
      <w:pPr>
        <w:spacing w:after="0"/>
        <w:rPr>
          <w:b/>
          <w:bCs/>
        </w:rPr>
      </w:pPr>
      <w:r>
        <w:rPr>
          <w:b/>
          <w:bCs/>
        </w:rPr>
        <w:t xml:space="preserve">Payload: </w:t>
      </w:r>
    </w:p>
    <w:p w14:paraId="070E52D8" w14:textId="4B8CD414" w:rsidR="00312DEC" w:rsidRDefault="00312DEC" w:rsidP="005F3CAB">
      <w:pPr>
        <w:spacing w:after="0"/>
        <w:rPr>
          <w:b/>
          <w:bCs/>
        </w:rPr>
      </w:pPr>
      <w:r>
        <w:rPr>
          <w:b/>
          <w:bCs/>
        </w:rPr>
        <w:t>{</w:t>
      </w:r>
    </w:p>
    <w:p w14:paraId="181CADE5" w14:textId="454B9308" w:rsidR="00312DEC" w:rsidRDefault="00312DEC" w:rsidP="005F3CAB">
      <w:pPr>
        <w:spacing w:after="0"/>
        <w:rPr>
          <w:b/>
          <w:bCs/>
        </w:rPr>
      </w:pPr>
      <w:r>
        <w:rPr>
          <w:b/>
          <w:bCs/>
        </w:rPr>
        <w:t xml:space="preserve">     “deviceName” : “RaspberryPi” </w:t>
      </w:r>
    </w:p>
    <w:p w14:paraId="26B77BA0" w14:textId="1CD0912F" w:rsidR="001C30A3" w:rsidRPr="001C30A3" w:rsidRDefault="005F3CAB" w:rsidP="00D770D5">
      <w:pPr>
        <w:spacing w:after="0"/>
      </w:pPr>
      <w:r>
        <w:rPr>
          <w:b/>
          <w:bCs/>
        </w:rPr>
        <w:t>}</w:t>
      </w:r>
      <w:r w:rsidR="001C30A3">
        <w:t xml:space="preserve"> </w:t>
      </w:r>
    </w:p>
    <w:p w14:paraId="09B360E5" w14:textId="258C46A0" w:rsidR="005F3CAB" w:rsidRDefault="005F3CAB" w:rsidP="005F3CAB">
      <w:pPr>
        <w:spacing w:after="0"/>
      </w:pPr>
      <w:r>
        <w:t xml:space="preserve">Response: </w:t>
      </w:r>
    </w:p>
    <w:p w14:paraId="31A1AA54" w14:textId="22102D09" w:rsidR="005F3CAB" w:rsidRDefault="005F3CAB" w:rsidP="005F3CAB">
      <w:pPr>
        <w:spacing w:after="0"/>
      </w:pPr>
      <w:r>
        <w:t>{</w:t>
      </w:r>
    </w:p>
    <w:p w14:paraId="4D16E716" w14:textId="6B4ED70A" w:rsidR="005F3CAB" w:rsidRDefault="005F3CAB" w:rsidP="005F3CAB">
      <w:pPr>
        <w:spacing w:after="0"/>
      </w:pPr>
      <w:r>
        <w:rPr>
          <w:color w:val="FF0000"/>
        </w:rPr>
        <w:t xml:space="preserve">     </w:t>
      </w:r>
      <w:r w:rsidRPr="006C1502">
        <w:t>“</w:t>
      </w:r>
      <w:r w:rsidR="00AD21EF">
        <w:t>roomID” : “R1”</w:t>
      </w:r>
      <w:r w:rsidR="00B568A6">
        <w:t>,</w:t>
      </w:r>
    </w:p>
    <w:p w14:paraId="723534C8" w14:textId="174E57C2" w:rsidR="00B568A6" w:rsidRPr="005F3CAB" w:rsidRDefault="00B568A6" w:rsidP="005F3CAB">
      <w:pPr>
        <w:spacing w:after="0"/>
        <w:rPr>
          <w:color w:val="FF0000"/>
        </w:rPr>
      </w:pPr>
      <w:r>
        <w:t xml:space="preserve">     “</w:t>
      </w:r>
    </w:p>
    <w:p w14:paraId="09BD9A94" w14:textId="77777777" w:rsidR="003240F4" w:rsidRPr="008E47D1" w:rsidRDefault="003240F4" w:rsidP="005F3CAB">
      <w:pPr>
        <w:spacing w:after="0"/>
      </w:pPr>
    </w:p>
    <w:p w14:paraId="025AFA5C" w14:textId="66D1E6CE" w:rsidR="002D7156" w:rsidRPr="00CC6420" w:rsidRDefault="002D7156" w:rsidP="001F21EE"/>
    <w:p w14:paraId="32C5B33E" w14:textId="30DD9C0F" w:rsidR="00204028" w:rsidRDefault="00204028" w:rsidP="00204028">
      <w:pPr>
        <w:pStyle w:val="Heading3"/>
      </w:pPr>
      <w:r>
        <w:t>PUT</w:t>
      </w:r>
    </w:p>
    <w:p w14:paraId="02CD554D" w14:textId="7B0C3342" w:rsidR="001E6E58" w:rsidRDefault="00204028" w:rsidP="00204028">
      <w:r>
        <w:t xml:space="preserve">Replace values in the database, if </w:t>
      </w:r>
      <w:r w:rsidR="008E60C2">
        <w:t>nonexistent</w:t>
      </w:r>
      <w:r>
        <w:t xml:space="preserve"> </w:t>
      </w:r>
      <w:r w:rsidR="00EC533E">
        <w:t xml:space="preserve">it </w:t>
      </w:r>
      <w:r w:rsidR="008E60C2">
        <w:t>create</w:t>
      </w:r>
      <w:r w:rsidR="00EC533E">
        <w:t>s</w:t>
      </w:r>
      <w:r w:rsidR="008E60C2">
        <w:t xml:space="preserve"> new resources</w:t>
      </w:r>
      <w:r w:rsidR="001E6E58">
        <w:t xml:space="preserve">. The measurements are taken from the </w:t>
      </w:r>
      <w:r w:rsidR="00B10A6C">
        <w:t>device connector, so they cannot be replaced by other microservices. Microservices can change:</w:t>
      </w:r>
    </w:p>
    <w:p w14:paraId="5E4D650B" w14:textId="7EF66AAB" w:rsidR="00E75789" w:rsidRPr="00E75789" w:rsidRDefault="00B10A6C" w:rsidP="00E75789">
      <w:pPr>
        <w:pStyle w:val="ListParagraph"/>
        <w:numPr>
          <w:ilvl w:val="0"/>
          <w:numId w:val="1"/>
        </w:numPr>
        <w:rPr>
          <w:b/>
          <w:bCs/>
        </w:rPr>
      </w:pPr>
      <w:r w:rsidRPr="00C973EE">
        <w:rPr>
          <w:b/>
          <w:bCs/>
        </w:rPr>
        <w:lastRenderedPageBreak/>
        <w:t>Change name or characteristics of a plant</w:t>
      </w:r>
      <w:r w:rsidR="00940DB5">
        <w:rPr>
          <w:b/>
          <w:bCs/>
        </w:rPr>
        <w:t xml:space="preserve"> /plants/plantID </w:t>
      </w:r>
      <w:r w:rsidR="000602DF">
        <w:rPr>
          <w:b/>
          <w:bCs/>
        </w:rPr>
        <w:t>(</w:t>
      </w:r>
      <w:r w:rsidR="00940DB5">
        <w:rPr>
          <w:b/>
          <w:bCs/>
        </w:rPr>
        <w:t>or plant</w:t>
      </w:r>
      <w:r w:rsidR="000602DF">
        <w:rPr>
          <w:b/>
          <w:bCs/>
        </w:rPr>
        <w:t>s</w:t>
      </w:r>
      <w:r w:rsidR="00940DB5">
        <w:rPr>
          <w:b/>
          <w:bCs/>
        </w:rPr>
        <w:t>/</w:t>
      </w:r>
      <w:r w:rsidR="000602DF">
        <w:rPr>
          <w:b/>
          <w:bCs/>
        </w:rPr>
        <w:t xml:space="preserve"># or plants/* if you </w:t>
      </w:r>
      <w:r w:rsidR="00D147E4">
        <w:rPr>
          <w:b/>
          <w:bCs/>
        </w:rPr>
        <w:t>don’</w:t>
      </w:r>
      <w:r w:rsidR="000602DF">
        <w:rPr>
          <w:b/>
          <w:bCs/>
        </w:rPr>
        <w:t>t kn</w:t>
      </w:r>
      <w:r w:rsidR="000C2084">
        <w:rPr>
          <w:b/>
          <w:bCs/>
        </w:rPr>
        <w:t>o</w:t>
      </w:r>
      <w:r w:rsidR="000602DF">
        <w:rPr>
          <w:b/>
          <w:bCs/>
        </w:rPr>
        <w:t>w the ID but only the name)</w:t>
      </w:r>
    </w:p>
    <w:p w14:paraId="1B442B16" w14:textId="39288638" w:rsidR="000602DF" w:rsidRDefault="000602DF" w:rsidP="000602DF">
      <w:pPr>
        <w:pStyle w:val="ListParagraph"/>
        <w:rPr>
          <w:b/>
          <w:bCs/>
        </w:rPr>
      </w:pPr>
      <w:r>
        <w:rPr>
          <w:b/>
          <w:bCs/>
        </w:rPr>
        <w:t xml:space="preserve">Payload: </w:t>
      </w:r>
      <w:r w:rsidR="00410AE1">
        <w:rPr>
          <w:b/>
          <w:bCs/>
        </w:rPr>
        <w:t xml:space="preserve"> # leave empty the values if you don</w:t>
      </w:r>
      <w:r w:rsidR="00E75789">
        <w:rPr>
          <w:b/>
          <w:bCs/>
        </w:rPr>
        <w:t>’</w:t>
      </w:r>
      <w:r w:rsidR="00410AE1">
        <w:rPr>
          <w:b/>
          <w:bCs/>
        </w:rPr>
        <w:t>t want to change them</w:t>
      </w:r>
    </w:p>
    <w:p w14:paraId="0E4971A6" w14:textId="2F3D395F" w:rsidR="000602DF" w:rsidRDefault="000602DF" w:rsidP="006F4C59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6BE17567" w14:textId="1594A597" w:rsidR="001A25F2" w:rsidRDefault="001A25F2" w:rsidP="006F4C59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3702A6">
        <w:rPr>
          <w:b/>
          <w:bCs/>
        </w:rPr>
        <w:t>“</w:t>
      </w:r>
      <w:r>
        <w:rPr>
          <w:b/>
          <w:bCs/>
        </w:rPr>
        <w:t>plantID</w:t>
      </w:r>
      <w:r w:rsidR="003702A6">
        <w:rPr>
          <w:b/>
          <w:bCs/>
        </w:rPr>
        <w:t>”</w:t>
      </w:r>
      <w:r>
        <w:rPr>
          <w:b/>
          <w:bCs/>
        </w:rPr>
        <w:t xml:space="preserve"> : </w:t>
      </w:r>
      <w:r w:rsidR="003702A6">
        <w:rPr>
          <w:b/>
          <w:bCs/>
        </w:rPr>
        <w:t>“</w:t>
      </w:r>
      <w:r w:rsidR="000C2084">
        <w:rPr>
          <w:b/>
          <w:bCs/>
        </w:rPr>
        <w:t>P1</w:t>
      </w:r>
      <w:r w:rsidR="003702A6">
        <w:rPr>
          <w:b/>
          <w:bCs/>
        </w:rPr>
        <w:t>”</w:t>
      </w:r>
      <w:r w:rsidR="000C2084">
        <w:rPr>
          <w:b/>
          <w:bCs/>
        </w:rPr>
        <w:t xml:space="preserve">, # leave empty if you </w:t>
      </w:r>
      <w:r w:rsidR="00D147E4">
        <w:rPr>
          <w:b/>
          <w:bCs/>
        </w:rPr>
        <w:t>don’</w:t>
      </w:r>
      <w:r w:rsidR="000C2084">
        <w:rPr>
          <w:b/>
          <w:bCs/>
        </w:rPr>
        <w:t>t know it</w:t>
      </w:r>
    </w:p>
    <w:p w14:paraId="2EA410E3" w14:textId="1274C621" w:rsidR="000602DF" w:rsidRDefault="00410AE1" w:rsidP="000602DF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3702A6">
        <w:rPr>
          <w:b/>
          <w:bCs/>
        </w:rPr>
        <w:t>“</w:t>
      </w:r>
      <w:r>
        <w:rPr>
          <w:b/>
          <w:bCs/>
        </w:rPr>
        <w:t>plantName</w:t>
      </w:r>
      <w:r w:rsidR="003702A6">
        <w:rPr>
          <w:b/>
          <w:bCs/>
        </w:rPr>
        <w:t>”</w:t>
      </w:r>
      <w:r>
        <w:rPr>
          <w:b/>
          <w:bCs/>
        </w:rPr>
        <w:t xml:space="preserve"> : </w:t>
      </w:r>
      <w:r w:rsidR="007D2E99">
        <w:rPr>
          <w:b/>
          <w:bCs/>
        </w:rPr>
        <w:t xml:space="preserve"> </w:t>
      </w:r>
      <w:r w:rsidR="003702A6">
        <w:rPr>
          <w:b/>
          <w:bCs/>
        </w:rPr>
        <w:t>“</w:t>
      </w:r>
      <w:r w:rsidR="006F4C59">
        <w:rPr>
          <w:b/>
          <w:bCs/>
        </w:rPr>
        <w:t>Iceberg Lattuce</w:t>
      </w:r>
      <w:r w:rsidR="003702A6">
        <w:rPr>
          <w:b/>
          <w:bCs/>
        </w:rPr>
        <w:t>”</w:t>
      </w:r>
      <w:r w:rsidR="007D2E99">
        <w:rPr>
          <w:b/>
          <w:bCs/>
        </w:rPr>
        <w:t>,</w:t>
      </w:r>
      <w:r w:rsidR="000C2084">
        <w:rPr>
          <w:b/>
          <w:bCs/>
        </w:rPr>
        <w:t xml:space="preserve"> # can leave empty if there is plantID</w:t>
      </w:r>
    </w:p>
    <w:p w14:paraId="5747F8D9" w14:textId="0674F71B" w:rsidR="00FE7F10" w:rsidRDefault="007D2E99" w:rsidP="00F342E1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3702A6">
        <w:rPr>
          <w:b/>
          <w:bCs/>
        </w:rPr>
        <w:t>“</w:t>
      </w:r>
      <w:r w:rsidR="006F4C59">
        <w:rPr>
          <w:b/>
          <w:bCs/>
        </w:rPr>
        <w:t>typeName</w:t>
      </w:r>
      <w:r w:rsidR="003702A6">
        <w:rPr>
          <w:b/>
          <w:bCs/>
        </w:rPr>
        <w:t>”</w:t>
      </w:r>
      <w:r w:rsidR="006F4C59">
        <w:rPr>
          <w:b/>
          <w:bCs/>
        </w:rPr>
        <w:t xml:space="preserve"> : </w:t>
      </w:r>
      <w:r w:rsidR="003702A6">
        <w:rPr>
          <w:b/>
          <w:bCs/>
        </w:rPr>
        <w:t>“</w:t>
      </w:r>
      <w:r w:rsidR="00FE7F10">
        <w:rPr>
          <w:b/>
          <w:bCs/>
        </w:rPr>
        <w:t>Lattuce</w:t>
      </w:r>
      <w:r w:rsidR="00CC5615">
        <w:rPr>
          <w:b/>
          <w:bCs/>
        </w:rPr>
        <w:t xml:space="preserve"> new name</w:t>
      </w:r>
      <w:r w:rsidR="003702A6">
        <w:rPr>
          <w:b/>
          <w:bCs/>
        </w:rPr>
        <w:t>”</w:t>
      </w:r>
      <w:r w:rsidR="00F342E1">
        <w:rPr>
          <w:b/>
          <w:bCs/>
        </w:rPr>
        <w:t>,</w:t>
      </w:r>
    </w:p>
    <w:p w14:paraId="637A611A" w14:textId="503870EB" w:rsidR="00F342E1" w:rsidRPr="00F342E1" w:rsidRDefault="00F342E1" w:rsidP="00F342E1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3702A6">
        <w:rPr>
          <w:b/>
          <w:bCs/>
        </w:rPr>
        <w:t>“</w:t>
      </w:r>
      <w:r>
        <w:rPr>
          <w:b/>
          <w:bCs/>
        </w:rPr>
        <w:t>typeID</w:t>
      </w:r>
      <w:r w:rsidR="003702A6">
        <w:rPr>
          <w:b/>
          <w:bCs/>
        </w:rPr>
        <w:t>”</w:t>
      </w:r>
      <w:r>
        <w:rPr>
          <w:b/>
          <w:bCs/>
        </w:rPr>
        <w:t xml:space="preserve"> : </w:t>
      </w:r>
      <w:r w:rsidR="003702A6">
        <w:rPr>
          <w:b/>
          <w:bCs/>
        </w:rPr>
        <w:t>“</w:t>
      </w:r>
      <w:r w:rsidR="00803582">
        <w:rPr>
          <w:b/>
          <w:bCs/>
        </w:rPr>
        <w:t>L</w:t>
      </w:r>
      <w:r w:rsidR="00CC5615">
        <w:rPr>
          <w:b/>
          <w:bCs/>
        </w:rPr>
        <w:t>N</w:t>
      </w:r>
      <w:r w:rsidR="003702A6">
        <w:rPr>
          <w:b/>
          <w:bCs/>
        </w:rPr>
        <w:t>”</w:t>
      </w:r>
    </w:p>
    <w:p w14:paraId="0E88A5B5" w14:textId="2B49CF9F" w:rsidR="00A8761F" w:rsidRDefault="00A8761F" w:rsidP="000602D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28F9196A" w14:textId="6176E6E3" w:rsidR="007D2E99" w:rsidRDefault="007D2E99" w:rsidP="000602DF">
      <w:pPr>
        <w:pStyle w:val="ListParagraph"/>
      </w:pPr>
      <w:r w:rsidRPr="00E75789">
        <w:t xml:space="preserve">If plantID or plantName is not found in the database </w:t>
      </w:r>
      <w:r w:rsidR="00A8761F" w:rsidRPr="00E75789">
        <w:t>a new plant will be created</w:t>
      </w:r>
      <w:r w:rsidR="004D2D4D" w:rsidRPr="00E75789">
        <w:t>, otherwise it will be updated</w:t>
      </w:r>
      <w:r w:rsidR="006F529B">
        <w:t xml:space="preserve"> with the new name/type</w:t>
      </w:r>
      <w:r w:rsidR="007C1153">
        <w:t xml:space="preserve"> etc.</w:t>
      </w:r>
    </w:p>
    <w:p w14:paraId="5EEFF795" w14:textId="77777777" w:rsidR="00C973EE" w:rsidRDefault="00C973EE" w:rsidP="00C973EE">
      <w:pPr>
        <w:pStyle w:val="ListParagraph"/>
      </w:pPr>
    </w:p>
    <w:p w14:paraId="3DAF8E98" w14:textId="7B82ABE4" w:rsidR="0087274B" w:rsidRDefault="0087274B" w:rsidP="00C973EE">
      <w:pPr>
        <w:pStyle w:val="ListParagraph"/>
      </w:pPr>
      <w:r>
        <w:t>Returns:</w:t>
      </w:r>
    </w:p>
    <w:p w14:paraId="3C537156" w14:textId="77777777" w:rsidR="00620284" w:rsidRPr="003D40DC" w:rsidRDefault="00620284" w:rsidP="00620284">
      <w:pPr>
        <w:pStyle w:val="ListParagraph"/>
      </w:pPr>
      <w:r w:rsidRPr="003D40DC">
        <w:t xml:space="preserve">{ </w:t>
      </w:r>
    </w:p>
    <w:p w14:paraId="682FD28C" w14:textId="77777777" w:rsidR="00620284" w:rsidRPr="003D40DC" w:rsidRDefault="00620284" w:rsidP="00620284">
      <w:pPr>
        <w:pStyle w:val="ListParagraph"/>
      </w:pPr>
      <w:r w:rsidRPr="003D40DC">
        <w:t xml:space="preserve">     “plantID” : “P1”, </w:t>
      </w:r>
    </w:p>
    <w:p w14:paraId="0DAD2AB1" w14:textId="77777777" w:rsidR="00620284" w:rsidRPr="003D40DC" w:rsidRDefault="00620284" w:rsidP="00620284">
      <w:pPr>
        <w:pStyle w:val="ListParagraph"/>
      </w:pPr>
      <w:r w:rsidRPr="003D40DC">
        <w:t xml:space="preserve">     “plantName” :  “Iceberg Lattuce”, </w:t>
      </w:r>
    </w:p>
    <w:p w14:paraId="474B7602" w14:textId="77777777" w:rsidR="00620284" w:rsidRPr="003D40DC" w:rsidRDefault="00620284" w:rsidP="00620284">
      <w:pPr>
        <w:pStyle w:val="ListParagraph"/>
      </w:pPr>
      <w:r w:rsidRPr="003D40DC">
        <w:t xml:space="preserve">     “typeName” : “Lattuce</w:t>
      </w:r>
      <w:r>
        <w:t xml:space="preserve"> new name</w:t>
      </w:r>
      <w:r w:rsidRPr="003D40DC">
        <w:t>”,</w:t>
      </w:r>
    </w:p>
    <w:p w14:paraId="34FAFCED" w14:textId="77777777" w:rsidR="00620284" w:rsidRPr="003D40DC" w:rsidRDefault="00620284" w:rsidP="00620284">
      <w:pPr>
        <w:pStyle w:val="ListParagraph"/>
      </w:pPr>
      <w:r w:rsidRPr="003D40DC">
        <w:t xml:space="preserve">     “typeID” : “L</w:t>
      </w:r>
      <w:r>
        <w:t>N</w:t>
      </w:r>
      <w:r w:rsidRPr="003D40DC">
        <w:t>”</w:t>
      </w:r>
    </w:p>
    <w:p w14:paraId="3D68A612" w14:textId="5E59AEEC" w:rsidR="00620284" w:rsidRDefault="00620284" w:rsidP="00F219DB">
      <w:pPr>
        <w:pStyle w:val="ListParagraph"/>
      </w:pPr>
      <w:r w:rsidRPr="003D40DC">
        <w:t>}</w:t>
      </w:r>
    </w:p>
    <w:p w14:paraId="42A74FEF" w14:textId="77777777" w:rsidR="00F219DB" w:rsidRDefault="00F219DB" w:rsidP="00F219DB">
      <w:pPr>
        <w:pStyle w:val="ListParagraph"/>
      </w:pPr>
    </w:p>
    <w:p w14:paraId="30043233" w14:textId="53EB9CC6" w:rsidR="00F219DB" w:rsidRPr="00B85B59" w:rsidRDefault="00F219DB" w:rsidP="00F219DB">
      <w:pPr>
        <w:pStyle w:val="ListParagraph"/>
        <w:numPr>
          <w:ilvl w:val="0"/>
          <w:numId w:val="1"/>
        </w:numPr>
      </w:pPr>
      <w:r>
        <w:rPr>
          <w:b/>
          <w:bCs/>
        </w:rPr>
        <w:t>Change values of the nutrients /plantTypes</w:t>
      </w:r>
      <w:r w:rsidR="00B85B59">
        <w:rPr>
          <w:b/>
          <w:bCs/>
        </w:rPr>
        <w:t>/typeID</w:t>
      </w:r>
      <w:r w:rsidR="007E077B">
        <w:rPr>
          <w:b/>
          <w:bCs/>
        </w:rPr>
        <w:t xml:space="preserve"> or /plantTypes/* or # if you don’t know the ID</w:t>
      </w:r>
    </w:p>
    <w:p w14:paraId="1F68973F" w14:textId="5ACEB492" w:rsidR="00B85B59" w:rsidRDefault="00B85B59" w:rsidP="00B85B59">
      <w:pPr>
        <w:pStyle w:val="ListParagraph"/>
        <w:rPr>
          <w:b/>
          <w:bCs/>
        </w:rPr>
      </w:pPr>
      <w:r>
        <w:rPr>
          <w:b/>
          <w:bCs/>
        </w:rPr>
        <w:t>Payload:</w:t>
      </w:r>
    </w:p>
    <w:p w14:paraId="45243346" w14:textId="16DC91A4" w:rsidR="005B120A" w:rsidRPr="007E077B" w:rsidRDefault="005B120A" w:rsidP="002B2956">
      <w:pPr>
        <w:pStyle w:val="ListParagraph"/>
      </w:pPr>
      <w:r>
        <w:rPr>
          <w:b/>
          <w:bCs/>
        </w:rPr>
        <w:t>{</w:t>
      </w:r>
      <w:r w:rsidR="00043750">
        <w:rPr>
          <w:b/>
          <w:bCs/>
        </w:rPr>
        <w:t xml:space="preserve"> </w:t>
      </w:r>
    </w:p>
    <w:p w14:paraId="761EB040" w14:textId="526CA37C" w:rsidR="00965D77" w:rsidRDefault="00043750" w:rsidP="00965D77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965D77">
        <w:rPr>
          <w:b/>
          <w:bCs/>
        </w:rPr>
        <w:tab/>
        <w:t>“typeID” : “L”, # leave empty if you don’t know it</w:t>
      </w:r>
    </w:p>
    <w:p w14:paraId="125C7B64" w14:textId="432E74C4" w:rsidR="00965D77" w:rsidRDefault="00965D77" w:rsidP="00965D77">
      <w:pPr>
        <w:pStyle w:val="ListParagraph"/>
        <w:ind w:firstLine="720"/>
        <w:rPr>
          <w:b/>
          <w:bCs/>
        </w:rPr>
      </w:pPr>
      <w:r>
        <w:rPr>
          <w:b/>
          <w:bCs/>
        </w:rPr>
        <w:t>“typeName” : “Lattuce”,</w:t>
      </w:r>
    </w:p>
    <w:p w14:paraId="00F673CA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>“vegetativeH” : 10,</w:t>
      </w:r>
    </w:p>
    <w:p w14:paraId="09C4B24D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>“matureH” : 20,</w:t>
      </w:r>
    </w:p>
    <w:p w14:paraId="59F8E400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>“humidityDay” : 0.5,</w:t>
      </w:r>
    </w:p>
    <w:p w14:paraId="3C4FC9E6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>“humidityNight” : 0.5,</w:t>
      </w:r>
    </w:p>
    <w:p w14:paraId="5C01624E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>“lowPH” : 6,</w:t>
      </w:r>
    </w:p>
    <w:p w14:paraId="3C253DCD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>“highPH” : 6</w:t>
      </w:r>
    </w:p>
    <w:p w14:paraId="7BC0B7C9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>“states” : [</w:t>
      </w:r>
    </w:p>
    <w:p w14:paraId="2B57A3D0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{</w:t>
      </w:r>
    </w:p>
    <w:p w14:paraId="5C343DE6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“state” : “Seeding”,</w:t>
      </w:r>
    </w:p>
    <w:p w14:paraId="5B378A81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“N” : 0.95,</w:t>
      </w:r>
    </w:p>
    <w:p w14:paraId="7CC94A8E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“P” : 0.38,</w:t>
      </w:r>
    </w:p>
    <w:p w14:paraId="513E25AB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“K” : 0.76,</w:t>
      </w:r>
    </w:p>
    <w:p w14:paraId="5837E32B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“liters” : 1.89,</w:t>
      </w:r>
    </w:p>
    <w:p w14:paraId="7312BE7C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“light” : 17,</w:t>
      </w:r>
    </w:p>
    <w:p w14:paraId="3122A165" w14:textId="77777777" w:rsidR="00965D77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“soil moisture” : 0.6</w:t>
      </w:r>
    </w:p>
    <w:p w14:paraId="18966D65" w14:textId="77777777" w:rsidR="00965D77" w:rsidRPr="00812E65" w:rsidRDefault="00965D77" w:rsidP="00965D77">
      <w:pPr>
        <w:pStyle w:val="ListParagraph"/>
        <w:rPr>
          <w:b/>
          <w:bCs/>
        </w:rPr>
      </w:pPr>
      <w:r>
        <w:rPr>
          <w:b/>
          <w:bCs/>
        </w:rPr>
        <w:tab/>
        <w:t xml:space="preserve">     </w:t>
      </w:r>
      <w:r w:rsidRPr="00812E65">
        <w:rPr>
          <w:b/>
          <w:bCs/>
        </w:rPr>
        <w:t>},</w:t>
      </w:r>
    </w:p>
    <w:p w14:paraId="5DEF7D07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tab/>
        <w:t xml:space="preserve">     {</w:t>
      </w:r>
    </w:p>
    <w:p w14:paraId="479C5E5E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tab/>
      </w:r>
      <w:r w:rsidRPr="00812E65">
        <w:rPr>
          <w:b/>
          <w:bCs/>
        </w:rPr>
        <w:tab/>
        <w:t>“state” : “Vegetative”,</w:t>
      </w:r>
    </w:p>
    <w:p w14:paraId="54DD1A68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tab/>
      </w:r>
      <w:r w:rsidRPr="00812E65">
        <w:rPr>
          <w:b/>
          <w:bCs/>
        </w:rPr>
        <w:tab/>
        <w:t>…</w:t>
      </w:r>
    </w:p>
    <w:p w14:paraId="414AF4F4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tab/>
        <w:t xml:space="preserve">     },</w:t>
      </w:r>
    </w:p>
    <w:p w14:paraId="73A40111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lastRenderedPageBreak/>
        <w:tab/>
        <w:t xml:space="preserve">     {</w:t>
      </w:r>
    </w:p>
    <w:p w14:paraId="75C9CD80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tab/>
      </w:r>
      <w:r w:rsidRPr="00812E65">
        <w:rPr>
          <w:b/>
          <w:bCs/>
        </w:rPr>
        <w:tab/>
        <w:t>“state” : “Mature”,</w:t>
      </w:r>
    </w:p>
    <w:p w14:paraId="59DDB018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tab/>
      </w:r>
      <w:r w:rsidRPr="00812E65">
        <w:rPr>
          <w:b/>
          <w:bCs/>
        </w:rPr>
        <w:tab/>
        <w:t>…</w:t>
      </w:r>
    </w:p>
    <w:p w14:paraId="28B967A8" w14:textId="77777777" w:rsidR="00965D77" w:rsidRPr="00812E65" w:rsidRDefault="00965D77" w:rsidP="00965D77">
      <w:pPr>
        <w:pStyle w:val="ListParagraph"/>
        <w:rPr>
          <w:b/>
          <w:bCs/>
        </w:rPr>
      </w:pPr>
      <w:r w:rsidRPr="00812E65">
        <w:rPr>
          <w:b/>
          <w:bCs/>
        </w:rPr>
        <w:tab/>
        <w:t xml:space="preserve">     }</w:t>
      </w:r>
    </w:p>
    <w:p w14:paraId="4AFD7102" w14:textId="77777777" w:rsidR="00AC3B87" w:rsidRPr="00812E65" w:rsidRDefault="00965D77" w:rsidP="00AC3B87">
      <w:pPr>
        <w:pStyle w:val="ListParagraph"/>
        <w:rPr>
          <w:b/>
          <w:bCs/>
        </w:rPr>
      </w:pPr>
      <w:r w:rsidRPr="00812E65">
        <w:rPr>
          <w:b/>
          <w:bCs/>
        </w:rPr>
        <w:tab/>
        <w:t>]</w:t>
      </w:r>
    </w:p>
    <w:p w14:paraId="18A64DEF" w14:textId="7AAC9C84" w:rsidR="00B10A6C" w:rsidRPr="00812E65" w:rsidRDefault="00965D77" w:rsidP="00AC3B87">
      <w:pPr>
        <w:pStyle w:val="ListParagraph"/>
        <w:rPr>
          <w:b/>
          <w:bCs/>
        </w:rPr>
      </w:pPr>
      <w:r w:rsidRPr="00812E65">
        <w:rPr>
          <w:b/>
          <w:bCs/>
        </w:rPr>
        <w:t>}</w:t>
      </w:r>
    </w:p>
    <w:p w14:paraId="2FE3C8BF" w14:textId="15C1A340" w:rsidR="00AC3B87" w:rsidRPr="009066C4" w:rsidRDefault="00377C31" w:rsidP="00AC3B87">
      <w:pPr>
        <w:pStyle w:val="ListParagraph"/>
      </w:pPr>
      <w:r>
        <w:t>Specify every value that needs to change.</w:t>
      </w:r>
      <w:r w:rsidR="008875AD">
        <w:t xml:space="preserve"> No need to put everything.</w:t>
      </w:r>
    </w:p>
    <w:p w14:paraId="25689F0D" w14:textId="77777777" w:rsidR="00AC3B87" w:rsidRDefault="00AC3B87" w:rsidP="00AC3B87">
      <w:pPr>
        <w:pStyle w:val="ListParagraph"/>
      </w:pPr>
    </w:p>
    <w:p w14:paraId="76582B6B" w14:textId="02C8E019" w:rsidR="008E60C2" w:rsidRPr="009066C4" w:rsidRDefault="008875AD" w:rsidP="008875AD">
      <w:pPr>
        <w:pStyle w:val="Heading3"/>
      </w:pPr>
      <w:r>
        <w:t>DELETE</w:t>
      </w:r>
    </w:p>
    <w:p w14:paraId="5B29D4E4" w14:textId="04DBEB37" w:rsidR="00AE626E" w:rsidRDefault="008875AD" w:rsidP="008875AD">
      <w:pPr>
        <w:pStyle w:val="ListParagraph"/>
        <w:numPr>
          <w:ilvl w:val="0"/>
          <w:numId w:val="1"/>
        </w:numPr>
      </w:pPr>
      <w:r>
        <w:rPr>
          <w:b/>
          <w:bCs/>
        </w:rPr>
        <w:t>Delete a plant</w:t>
      </w:r>
      <w:r w:rsidR="003A01AC">
        <w:rPr>
          <w:b/>
          <w:bCs/>
        </w:rPr>
        <w:t>:</w:t>
      </w:r>
      <w:r>
        <w:rPr>
          <w:b/>
          <w:bCs/>
        </w:rPr>
        <w:t xml:space="preserve"> /plants/plantID</w:t>
      </w:r>
      <w:r w:rsidR="003A01AC">
        <w:t xml:space="preserve"> </w:t>
      </w:r>
      <w:r w:rsidR="003A01AC" w:rsidRPr="001658E3">
        <w:rPr>
          <w:highlight w:val="yellow"/>
        </w:rPr>
        <w:t>(tell me if you need to delete it based on the name)</w:t>
      </w:r>
    </w:p>
    <w:p w14:paraId="22929BC9" w14:textId="441E4E08" w:rsidR="00A53CF5" w:rsidRPr="00CA44E2" w:rsidRDefault="00CA44E2" w:rsidP="00A53CF5">
      <w:pPr>
        <w:pStyle w:val="ListParagraph"/>
      </w:pPr>
      <w:r>
        <w:t>The plant will be deleted and the shelves with that plant will be emptied</w:t>
      </w:r>
      <w:r w:rsidR="001658E3">
        <w:t xml:space="preserve"> </w:t>
      </w:r>
      <w:r w:rsidR="001658E3" w:rsidRPr="001658E3">
        <w:rPr>
          <w:highlight w:val="yellow"/>
        </w:rPr>
        <w:t>(needs to return which shelves?)</w:t>
      </w:r>
    </w:p>
    <w:p w14:paraId="11623664" w14:textId="24E79B49" w:rsidR="003A01AC" w:rsidRDefault="003A01AC" w:rsidP="008875AD">
      <w:pPr>
        <w:pStyle w:val="ListParagraph"/>
        <w:numPr>
          <w:ilvl w:val="0"/>
          <w:numId w:val="1"/>
        </w:numPr>
      </w:pPr>
      <w:r>
        <w:rPr>
          <w:b/>
          <w:bCs/>
        </w:rPr>
        <w:t>Delete an entire type: /</w:t>
      </w:r>
      <w:r w:rsidR="002A58BE">
        <w:rPr>
          <w:b/>
          <w:bCs/>
        </w:rPr>
        <w:t xml:space="preserve">plantTypes/typeID </w:t>
      </w:r>
      <w:r w:rsidR="002A58BE">
        <w:t>(deletes also the corresponding plants)</w:t>
      </w:r>
    </w:p>
    <w:p w14:paraId="146AB979" w14:textId="03FD3EB6" w:rsidR="002A58BE" w:rsidRPr="002C11B0" w:rsidRDefault="002A58BE" w:rsidP="008875AD">
      <w:pPr>
        <w:pStyle w:val="ListParagraph"/>
        <w:numPr>
          <w:ilvl w:val="0"/>
          <w:numId w:val="1"/>
        </w:numPr>
      </w:pPr>
      <w:r>
        <w:rPr>
          <w:b/>
          <w:bCs/>
        </w:rPr>
        <w:t>Delete an entire room</w:t>
      </w:r>
      <w:r w:rsidR="00802588">
        <w:rPr>
          <w:b/>
          <w:bCs/>
        </w:rPr>
        <w:t>: /rooms/roomID</w:t>
      </w:r>
    </w:p>
    <w:p w14:paraId="12DC6A03" w14:textId="5562C3F9" w:rsidR="002C11B0" w:rsidRPr="008875AD" w:rsidRDefault="002C11B0" w:rsidP="008875AD">
      <w:pPr>
        <w:pStyle w:val="ListParagraph"/>
        <w:numPr>
          <w:ilvl w:val="0"/>
          <w:numId w:val="1"/>
        </w:numPr>
      </w:pPr>
      <w:r>
        <w:rPr>
          <w:b/>
          <w:bCs/>
        </w:rPr>
        <w:t>Delete an entire tower: /rooms/roomID/</w:t>
      </w:r>
      <w:r w:rsidR="00077E5D">
        <w:rPr>
          <w:b/>
          <w:bCs/>
        </w:rPr>
        <w:t>towerID</w:t>
      </w:r>
    </w:p>
    <w:p w14:paraId="3A75E108" w14:textId="42BDDEF9" w:rsidR="008875AD" w:rsidRPr="00A53CF5" w:rsidRDefault="00A53CF5" w:rsidP="008875AD">
      <w:pPr>
        <w:pStyle w:val="ListParagraph"/>
        <w:numPr>
          <w:ilvl w:val="0"/>
          <w:numId w:val="1"/>
        </w:numPr>
        <w:rPr>
          <w:b/>
          <w:bCs/>
        </w:rPr>
      </w:pPr>
      <w:r w:rsidRPr="00A53CF5">
        <w:rPr>
          <w:b/>
          <w:bCs/>
        </w:rPr>
        <w:t>Delete a shelf: /rooms/roomID/towerID/shelfID</w:t>
      </w:r>
    </w:p>
    <w:p w14:paraId="6E274209" w14:textId="1B71D087" w:rsidR="00653FD3" w:rsidRPr="009066C4" w:rsidRDefault="00653FD3" w:rsidP="00653FD3">
      <w:pPr>
        <w:pStyle w:val="ListParagraph"/>
      </w:pPr>
    </w:p>
    <w:p w14:paraId="3AD0D582" w14:textId="083D0082" w:rsidR="00653FD3" w:rsidRPr="009066C4" w:rsidRDefault="00653FD3" w:rsidP="00653FD3">
      <w:pPr>
        <w:pStyle w:val="ListParagraph"/>
      </w:pPr>
      <w:r w:rsidRPr="009066C4">
        <w:tab/>
      </w:r>
      <w:r w:rsidRPr="009066C4">
        <w:tab/>
      </w:r>
    </w:p>
    <w:p w14:paraId="4FABEC7B" w14:textId="77777777" w:rsidR="00812E65" w:rsidRPr="00812E65" w:rsidRDefault="00812E65" w:rsidP="00812E65"/>
    <w:p w14:paraId="4B4A84E9" w14:textId="77777777" w:rsidR="00653FD3" w:rsidRPr="009066C4" w:rsidRDefault="00653FD3" w:rsidP="00812E65"/>
    <w:p w14:paraId="6B7474A0" w14:textId="77777777" w:rsidR="00720E3D" w:rsidRPr="009066C4" w:rsidRDefault="00720E3D" w:rsidP="00720E3D">
      <w:pPr>
        <w:pStyle w:val="ListParagraph"/>
      </w:pPr>
    </w:p>
    <w:p w14:paraId="1D7C759B" w14:textId="77777777" w:rsidR="00352C3F" w:rsidRPr="009066C4" w:rsidRDefault="00352C3F" w:rsidP="00352C3F">
      <w:pPr>
        <w:pStyle w:val="ListParagraph"/>
        <w:rPr>
          <w:b/>
          <w:bCs/>
        </w:rPr>
      </w:pPr>
    </w:p>
    <w:p w14:paraId="22B52D37" w14:textId="77777777" w:rsidR="00352C3F" w:rsidRPr="009066C4" w:rsidRDefault="00352C3F" w:rsidP="00352C3F">
      <w:pPr>
        <w:pStyle w:val="ListParagraph"/>
      </w:pPr>
    </w:p>
    <w:p w14:paraId="3CD8367F" w14:textId="77777777" w:rsidR="005D2846" w:rsidRPr="009066C4" w:rsidRDefault="005D2846" w:rsidP="005D2846">
      <w:pPr>
        <w:pStyle w:val="ListParagraph"/>
      </w:pPr>
    </w:p>
    <w:p w14:paraId="1BF903D1" w14:textId="77777777" w:rsidR="00456477" w:rsidRPr="009066C4" w:rsidRDefault="00456477" w:rsidP="00456477">
      <w:pPr>
        <w:pStyle w:val="ListParagraph"/>
        <w:ind w:firstLine="720"/>
      </w:pPr>
    </w:p>
    <w:p w14:paraId="420789C7" w14:textId="77777777" w:rsidR="00456477" w:rsidRPr="009066C4" w:rsidRDefault="00456477" w:rsidP="00456477"/>
    <w:p w14:paraId="3D5E005F" w14:textId="03DB36AF" w:rsidR="00976F50" w:rsidRPr="009066C4" w:rsidRDefault="00976F50" w:rsidP="002A26C7">
      <w:pPr>
        <w:pStyle w:val="ListParagraph"/>
      </w:pPr>
    </w:p>
    <w:p w14:paraId="1E983CC4" w14:textId="77777777" w:rsidR="00891AFD" w:rsidRPr="009066C4" w:rsidRDefault="00891AFD" w:rsidP="00891AFD">
      <w:pPr>
        <w:pStyle w:val="ListParagraph"/>
      </w:pPr>
    </w:p>
    <w:p w14:paraId="3C916472" w14:textId="39F21D33" w:rsidR="00C313EB" w:rsidRPr="009066C4" w:rsidRDefault="00C313EB" w:rsidP="00727D7D">
      <w:pPr>
        <w:pStyle w:val="ListParagraph"/>
      </w:pPr>
      <w:r w:rsidRPr="009066C4">
        <w:tab/>
      </w:r>
    </w:p>
    <w:p w14:paraId="2E7ADD1B" w14:textId="77777777" w:rsidR="00727D7D" w:rsidRPr="009066C4" w:rsidRDefault="00727D7D" w:rsidP="00727D7D">
      <w:pPr>
        <w:pStyle w:val="ListParagraph"/>
      </w:pPr>
    </w:p>
    <w:p w14:paraId="622AB792" w14:textId="77777777" w:rsidR="00727D7D" w:rsidRPr="009066C4" w:rsidRDefault="00727D7D" w:rsidP="00727D7D">
      <w:pPr>
        <w:pStyle w:val="ListParagraph"/>
      </w:pPr>
    </w:p>
    <w:p w14:paraId="49E9FA7D" w14:textId="77777777" w:rsidR="00727D7D" w:rsidRPr="009066C4" w:rsidRDefault="00727D7D" w:rsidP="00727D7D">
      <w:pPr>
        <w:pStyle w:val="ListParagraph"/>
        <w:rPr>
          <w:b/>
          <w:bCs/>
        </w:rPr>
      </w:pPr>
    </w:p>
    <w:sectPr w:rsidR="00727D7D" w:rsidRPr="009066C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orto  Diego" w:date="2024-03-23T09:11:00Z" w:initials="PD">
    <w:p w14:paraId="1143EA17" w14:textId="6AC1B710" w:rsidR="4D5FE32B" w:rsidRDefault="4D5FE32B">
      <w:r>
        <w:t>This is not true anymore right?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43EA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8DB137" w16cex:dateUtc="2024-03-23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43EA17" w16cid:durableId="458DB1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6coyeNz" int2:invalidationBookmarkName="" int2:hashCode="Hk+4/UAVkd559L" int2:id="f5k5iOT3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75B"/>
    <w:multiLevelType w:val="hybridMultilevel"/>
    <w:tmpl w:val="FDBCE1C4"/>
    <w:lvl w:ilvl="0" w:tplc="F3E66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8252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rto  Diego">
    <w15:presenceInfo w15:providerId="AD" w15:userId="S::s313169@studenti.polito.it::29553aaf-46dc-4b5e-97f0-61df1a3e4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7D"/>
    <w:rsid w:val="0001090C"/>
    <w:rsid w:val="00027FD8"/>
    <w:rsid w:val="00036069"/>
    <w:rsid w:val="00043750"/>
    <w:rsid w:val="00056852"/>
    <w:rsid w:val="000602DF"/>
    <w:rsid w:val="00071FC2"/>
    <w:rsid w:val="00077E5D"/>
    <w:rsid w:val="00087BC3"/>
    <w:rsid w:val="00092A99"/>
    <w:rsid w:val="00094F5D"/>
    <w:rsid w:val="000B152E"/>
    <w:rsid w:val="000B73C3"/>
    <w:rsid w:val="000C2084"/>
    <w:rsid w:val="000D4EEE"/>
    <w:rsid w:val="00113B47"/>
    <w:rsid w:val="00116500"/>
    <w:rsid w:val="00117930"/>
    <w:rsid w:val="00122C7B"/>
    <w:rsid w:val="0012332B"/>
    <w:rsid w:val="00124EF5"/>
    <w:rsid w:val="0013026B"/>
    <w:rsid w:val="00131ED4"/>
    <w:rsid w:val="00161D6F"/>
    <w:rsid w:val="00163CAC"/>
    <w:rsid w:val="00163F68"/>
    <w:rsid w:val="001641AF"/>
    <w:rsid w:val="001658E3"/>
    <w:rsid w:val="00174C61"/>
    <w:rsid w:val="00177AAB"/>
    <w:rsid w:val="00183430"/>
    <w:rsid w:val="00195751"/>
    <w:rsid w:val="001A25F2"/>
    <w:rsid w:val="001A775A"/>
    <w:rsid w:val="001B3104"/>
    <w:rsid w:val="001B6C85"/>
    <w:rsid w:val="001C30A3"/>
    <w:rsid w:val="001C4EC3"/>
    <w:rsid w:val="001D2DD9"/>
    <w:rsid w:val="001D519D"/>
    <w:rsid w:val="001E4656"/>
    <w:rsid w:val="001E6E58"/>
    <w:rsid w:val="001F01DC"/>
    <w:rsid w:val="001F21EE"/>
    <w:rsid w:val="001F6F52"/>
    <w:rsid w:val="0020109C"/>
    <w:rsid w:val="00204028"/>
    <w:rsid w:val="00216F49"/>
    <w:rsid w:val="002202DC"/>
    <w:rsid w:val="00224112"/>
    <w:rsid w:val="00261C77"/>
    <w:rsid w:val="00284B72"/>
    <w:rsid w:val="00290203"/>
    <w:rsid w:val="002A26C7"/>
    <w:rsid w:val="002A58BE"/>
    <w:rsid w:val="002B2956"/>
    <w:rsid w:val="002C11B0"/>
    <w:rsid w:val="002D7156"/>
    <w:rsid w:val="00312DEC"/>
    <w:rsid w:val="003135AC"/>
    <w:rsid w:val="003200E6"/>
    <w:rsid w:val="00321CE8"/>
    <w:rsid w:val="003240F4"/>
    <w:rsid w:val="00325D35"/>
    <w:rsid w:val="00337073"/>
    <w:rsid w:val="00352C3F"/>
    <w:rsid w:val="003608A7"/>
    <w:rsid w:val="003702A6"/>
    <w:rsid w:val="00377C31"/>
    <w:rsid w:val="00384A74"/>
    <w:rsid w:val="00392A1B"/>
    <w:rsid w:val="003A01AC"/>
    <w:rsid w:val="003B02AE"/>
    <w:rsid w:val="003B2D64"/>
    <w:rsid w:val="003B55AE"/>
    <w:rsid w:val="003D40DC"/>
    <w:rsid w:val="003E6571"/>
    <w:rsid w:val="00410AE1"/>
    <w:rsid w:val="0041633E"/>
    <w:rsid w:val="0042733A"/>
    <w:rsid w:val="00442162"/>
    <w:rsid w:val="0044723D"/>
    <w:rsid w:val="00456477"/>
    <w:rsid w:val="00462320"/>
    <w:rsid w:val="00462CDD"/>
    <w:rsid w:val="004668FB"/>
    <w:rsid w:val="00470F53"/>
    <w:rsid w:val="004719A8"/>
    <w:rsid w:val="004864E3"/>
    <w:rsid w:val="00493FDA"/>
    <w:rsid w:val="00497E67"/>
    <w:rsid w:val="004A60F2"/>
    <w:rsid w:val="004B62F8"/>
    <w:rsid w:val="004D2D4D"/>
    <w:rsid w:val="004E2921"/>
    <w:rsid w:val="004F33B1"/>
    <w:rsid w:val="00537EAC"/>
    <w:rsid w:val="00543410"/>
    <w:rsid w:val="00571905"/>
    <w:rsid w:val="00572337"/>
    <w:rsid w:val="005734C2"/>
    <w:rsid w:val="00591152"/>
    <w:rsid w:val="0059477F"/>
    <w:rsid w:val="005B120A"/>
    <w:rsid w:val="005B7B36"/>
    <w:rsid w:val="005C4688"/>
    <w:rsid w:val="005D2846"/>
    <w:rsid w:val="005E0651"/>
    <w:rsid w:val="005F3CAB"/>
    <w:rsid w:val="005F61B7"/>
    <w:rsid w:val="00614115"/>
    <w:rsid w:val="00620284"/>
    <w:rsid w:val="006300B4"/>
    <w:rsid w:val="0064414E"/>
    <w:rsid w:val="00645325"/>
    <w:rsid w:val="006513D6"/>
    <w:rsid w:val="00652AD4"/>
    <w:rsid w:val="00653FD3"/>
    <w:rsid w:val="00656C16"/>
    <w:rsid w:val="00663964"/>
    <w:rsid w:val="00665A9F"/>
    <w:rsid w:val="00672692"/>
    <w:rsid w:val="00684CF5"/>
    <w:rsid w:val="00692DB7"/>
    <w:rsid w:val="006A09E5"/>
    <w:rsid w:val="006A5F84"/>
    <w:rsid w:val="006B1C88"/>
    <w:rsid w:val="006B581B"/>
    <w:rsid w:val="006C083C"/>
    <w:rsid w:val="006C1502"/>
    <w:rsid w:val="006C2BD9"/>
    <w:rsid w:val="006E6D19"/>
    <w:rsid w:val="006F4C59"/>
    <w:rsid w:val="006F529B"/>
    <w:rsid w:val="007065C9"/>
    <w:rsid w:val="00720E3D"/>
    <w:rsid w:val="00724944"/>
    <w:rsid w:val="00727D7D"/>
    <w:rsid w:val="00732E30"/>
    <w:rsid w:val="0076331C"/>
    <w:rsid w:val="007A2246"/>
    <w:rsid w:val="007C1153"/>
    <w:rsid w:val="007C30A6"/>
    <w:rsid w:val="007D1722"/>
    <w:rsid w:val="007D2E99"/>
    <w:rsid w:val="007D3ACE"/>
    <w:rsid w:val="007D6DAB"/>
    <w:rsid w:val="007E077B"/>
    <w:rsid w:val="007F35B7"/>
    <w:rsid w:val="00802588"/>
    <w:rsid w:val="00803582"/>
    <w:rsid w:val="00811C18"/>
    <w:rsid w:val="00812E65"/>
    <w:rsid w:val="00826FFA"/>
    <w:rsid w:val="008327D0"/>
    <w:rsid w:val="008427DF"/>
    <w:rsid w:val="008436A9"/>
    <w:rsid w:val="0084513D"/>
    <w:rsid w:val="008615D2"/>
    <w:rsid w:val="008625F8"/>
    <w:rsid w:val="00865BEE"/>
    <w:rsid w:val="0087274B"/>
    <w:rsid w:val="00876F42"/>
    <w:rsid w:val="00880A9B"/>
    <w:rsid w:val="008875AD"/>
    <w:rsid w:val="00891AFD"/>
    <w:rsid w:val="008A0C51"/>
    <w:rsid w:val="008C0783"/>
    <w:rsid w:val="008D0F8E"/>
    <w:rsid w:val="008E46C3"/>
    <w:rsid w:val="008E47D1"/>
    <w:rsid w:val="008E60C2"/>
    <w:rsid w:val="008E701A"/>
    <w:rsid w:val="008F4F26"/>
    <w:rsid w:val="008F4FAF"/>
    <w:rsid w:val="00901007"/>
    <w:rsid w:val="009066C4"/>
    <w:rsid w:val="00911EF4"/>
    <w:rsid w:val="009129F8"/>
    <w:rsid w:val="00931E85"/>
    <w:rsid w:val="00933908"/>
    <w:rsid w:val="00940DB5"/>
    <w:rsid w:val="00941481"/>
    <w:rsid w:val="00941ADE"/>
    <w:rsid w:val="00942FD2"/>
    <w:rsid w:val="00965D77"/>
    <w:rsid w:val="009671A0"/>
    <w:rsid w:val="00976F50"/>
    <w:rsid w:val="00983CED"/>
    <w:rsid w:val="0098452F"/>
    <w:rsid w:val="00994918"/>
    <w:rsid w:val="009A43D8"/>
    <w:rsid w:val="009B0891"/>
    <w:rsid w:val="009C1F62"/>
    <w:rsid w:val="009C1F80"/>
    <w:rsid w:val="009C543B"/>
    <w:rsid w:val="009E59D0"/>
    <w:rsid w:val="00A00CC6"/>
    <w:rsid w:val="00A22828"/>
    <w:rsid w:val="00A24797"/>
    <w:rsid w:val="00A367CE"/>
    <w:rsid w:val="00A37AC9"/>
    <w:rsid w:val="00A519EC"/>
    <w:rsid w:val="00A53CF5"/>
    <w:rsid w:val="00A62E23"/>
    <w:rsid w:val="00A8761F"/>
    <w:rsid w:val="00A91056"/>
    <w:rsid w:val="00A938F7"/>
    <w:rsid w:val="00A94B82"/>
    <w:rsid w:val="00AA1BE2"/>
    <w:rsid w:val="00AA62BF"/>
    <w:rsid w:val="00AA6D60"/>
    <w:rsid w:val="00AB7972"/>
    <w:rsid w:val="00AC3B87"/>
    <w:rsid w:val="00AC3F9B"/>
    <w:rsid w:val="00AC44D6"/>
    <w:rsid w:val="00AD135C"/>
    <w:rsid w:val="00AD21EF"/>
    <w:rsid w:val="00AD3E87"/>
    <w:rsid w:val="00AD4FF9"/>
    <w:rsid w:val="00AD7BA9"/>
    <w:rsid w:val="00AE626E"/>
    <w:rsid w:val="00AF193A"/>
    <w:rsid w:val="00B10A6C"/>
    <w:rsid w:val="00B13EC9"/>
    <w:rsid w:val="00B16882"/>
    <w:rsid w:val="00B22107"/>
    <w:rsid w:val="00B235C9"/>
    <w:rsid w:val="00B25770"/>
    <w:rsid w:val="00B26F80"/>
    <w:rsid w:val="00B27794"/>
    <w:rsid w:val="00B50E5C"/>
    <w:rsid w:val="00B51398"/>
    <w:rsid w:val="00B568A6"/>
    <w:rsid w:val="00B61F0A"/>
    <w:rsid w:val="00B644BB"/>
    <w:rsid w:val="00B740EB"/>
    <w:rsid w:val="00B7624A"/>
    <w:rsid w:val="00B77649"/>
    <w:rsid w:val="00B85B59"/>
    <w:rsid w:val="00B97DBE"/>
    <w:rsid w:val="00BA1D1F"/>
    <w:rsid w:val="00BA5047"/>
    <w:rsid w:val="00BD0588"/>
    <w:rsid w:val="00BD307E"/>
    <w:rsid w:val="00BF32DF"/>
    <w:rsid w:val="00BF701E"/>
    <w:rsid w:val="00C06C6D"/>
    <w:rsid w:val="00C1024E"/>
    <w:rsid w:val="00C24301"/>
    <w:rsid w:val="00C313EB"/>
    <w:rsid w:val="00C43CC1"/>
    <w:rsid w:val="00C4438C"/>
    <w:rsid w:val="00C46658"/>
    <w:rsid w:val="00C62275"/>
    <w:rsid w:val="00C74A06"/>
    <w:rsid w:val="00C84E15"/>
    <w:rsid w:val="00C93EF5"/>
    <w:rsid w:val="00C9485C"/>
    <w:rsid w:val="00C973EE"/>
    <w:rsid w:val="00CA1603"/>
    <w:rsid w:val="00CA44E2"/>
    <w:rsid w:val="00CB1641"/>
    <w:rsid w:val="00CB6C9C"/>
    <w:rsid w:val="00CC5615"/>
    <w:rsid w:val="00CC6420"/>
    <w:rsid w:val="00CE47A8"/>
    <w:rsid w:val="00D147E4"/>
    <w:rsid w:val="00D16108"/>
    <w:rsid w:val="00D32C51"/>
    <w:rsid w:val="00D34255"/>
    <w:rsid w:val="00D37E05"/>
    <w:rsid w:val="00D42B22"/>
    <w:rsid w:val="00D47401"/>
    <w:rsid w:val="00D55C46"/>
    <w:rsid w:val="00D56C95"/>
    <w:rsid w:val="00D6069D"/>
    <w:rsid w:val="00D658BC"/>
    <w:rsid w:val="00D770D5"/>
    <w:rsid w:val="00D9225C"/>
    <w:rsid w:val="00D94707"/>
    <w:rsid w:val="00DA1CF5"/>
    <w:rsid w:val="00DA4461"/>
    <w:rsid w:val="00DB308F"/>
    <w:rsid w:val="00DB3DA1"/>
    <w:rsid w:val="00DD0B10"/>
    <w:rsid w:val="00DD1A81"/>
    <w:rsid w:val="00DF51A1"/>
    <w:rsid w:val="00E114EE"/>
    <w:rsid w:val="00E546F5"/>
    <w:rsid w:val="00E5614E"/>
    <w:rsid w:val="00E63779"/>
    <w:rsid w:val="00E72625"/>
    <w:rsid w:val="00E72EF4"/>
    <w:rsid w:val="00E75789"/>
    <w:rsid w:val="00E82D52"/>
    <w:rsid w:val="00EA11D0"/>
    <w:rsid w:val="00EB0709"/>
    <w:rsid w:val="00EB7BE9"/>
    <w:rsid w:val="00EC533E"/>
    <w:rsid w:val="00EC7983"/>
    <w:rsid w:val="00EF2A7B"/>
    <w:rsid w:val="00F006AF"/>
    <w:rsid w:val="00F05202"/>
    <w:rsid w:val="00F06917"/>
    <w:rsid w:val="00F11FCE"/>
    <w:rsid w:val="00F178CC"/>
    <w:rsid w:val="00F219DB"/>
    <w:rsid w:val="00F2748C"/>
    <w:rsid w:val="00F342E1"/>
    <w:rsid w:val="00F518F3"/>
    <w:rsid w:val="00F561C1"/>
    <w:rsid w:val="00F722CB"/>
    <w:rsid w:val="00F765EF"/>
    <w:rsid w:val="00FC3D83"/>
    <w:rsid w:val="00FC4AB5"/>
    <w:rsid w:val="00FC5D29"/>
    <w:rsid w:val="00FD0ADB"/>
    <w:rsid w:val="00FD43CA"/>
    <w:rsid w:val="00FE3EED"/>
    <w:rsid w:val="00FE7346"/>
    <w:rsid w:val="00FE7F10"/>
    <w:rsid w:val="00FF31D8"/>
    <w:rsid w:val="05B47FBC"/>
    <w:rsid w:val="0B7F0235"/>
    <w:rsid w:val="13165228"/>
    <w:rsid w:val="253BE2A8"/>
    <w:rsid w:val="2F4D5C0A"/>
    <w:rsid w:val="35A0305E"/>
    <w:rsid w:val="39FAE0F3"/>
    <w:rsid w:val="4D5FE32B"/>
    <w:rsid w:val="5C846B21"/>
    <w:rsid w:val="5FF44206"/>
    <w:rsid w:val="61C2E1E6"/>
    <w:rsid w:val="6F625862"/>
    <w:rsid w:val="77870FCC"/>
    <w:rsid w:val="7F4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CE30"/>
  <w15:chartTrackingRefBased/>
  <w15:docId w15:val="{B08BAE01-A166-49C8-B3E8-4CF728CA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7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7D"/>
    <w:rPr>
      <w:b/>
      <w:bCs/>
      <w:smallCaps/>
      <w:color w:val="2F5496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BLANGERO MIRIANA</dc:creator>
  <cp:keywords/>
  <dc:description/>
  <cp:lastModifiedBy>BLANGERO MIRIANA</cp:lastModifiedBy>
  <cp:revision>348</cp:revision>
  <dcterms:created xsi:type="dcterms:W3CDTF">2024-02-29T10:17:00Z</dcterms:created>
  <dcterms:modified xsi:type="dcterms:W3CDTF">2024-03-30T17:35:00Z</dcterms:modified>
</cp:coreProperties>
</file>